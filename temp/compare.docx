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1A1F" w14:textId="6963ABE7" w:rsidR="00BA766F" w:rsidRPr="00506199" w:rsidRDefault="00BA766F" w:rsidP="00D22899">
      <w:pPr>
        <w:pStyle w:val="Title"/>
        <w:rPr>
          <w:rFonts w:asciiTheme="minorHAnsi" w:hAnsiTheme="minorHAnsi" w:cstheme="minorHAnsi"/>
          <w:b/>
          <w:bCs/>
          <w:sz w:val="36"/>
          <w:szCs w:val="36"/>
        </w:rPr>
      </w:pPr>
      <w:r w:rsidRPr="00506199">
        <w:rPr>
          <w:rFonts w:asciiTheme="minorHAnsi" w:hAnsiTheme="minorHAnsi" w:cstheme="minorHAnsi"/>
          <w:b/>
          <w:bCs/>
          <w:sz w:val="36"/>
          <w:szCs w:val="36"/>
        </w:rPr>
        <w:t>Delårsrapport för Beijer Electronics Group AB</w:t>
      </w:r>
    </w:p>
    <w:p w14:paraId="7C44E050" w14:textId="641DF22E" w:rsidR="00BA766F" w:rsidRDefault="00BA766F" w:rsidP="00BA766F">
      <w:pPr>
        <w:rPr>
          <w:rFonts w:ascii="Calibri" w:hAnsi="Calibri"/>
          <w:b/>
          <w:sz w:val="32"/>
          <w:szCs w:val="32"/>
        </w:rPr>
      </w:pPr>
      <w:r w:rsidRPr="00AF286E">
        <w:rPr>
          <w:rFonts w:ascii="Calibri" w:hAnsi="Calibri"/>
          <w:b/>
          <w:sz w:val="32"/>
          <w:szCs w:val="32"/>
        </w:rPr>
        <w:t>1 januari-</w:t>
      </w:r>
      <w:del w:id="0" w:author="Adam Charles Turner" w:date="2021-07-09T11:34:00Z">
        <w:r w:rsidRPr="00AF286E">
          <w:rPr>
            <w:rFonts w:ascii="Calibri" w:hAnsi="Calibri"/>
            <w:b/>
            <w:sz w:val="32"/>
            <w:szCs w:val="32"/>
          </w:rPr>
          <w:delText>31 mars</w:delText>
        </w:r>
      </w:del>
      <w:ins w:id="1" w:author="Adam Charles Turner" w:date="2021-07-09T11:34:00Z">
        <w:r w:rsidRPr="00AF286E">
          <w:rPr>
            <w:rFonts w:ascii="Calibri" w:hAnsi="Calibri"/>
            <w:b/>
            <w:sz w:val="32"/>
            <w:szCs w:val="32"/>
          </w:rPr>
          <w:t>3</w:t>
        </w:r>
        <w:r w:rsidR="00AF5E55">
          <w:rPr>
            <w:rFonts w:ascii="Calibri" w:hAnsi="Calibri"/>
            <w:b/>
            <w:sz w:val="32"/>
            <w:szCs w:val="32"/>
          </w:rPr>
          <w:t>0 juni</w:t>
        </w:r>
      </w:ins>
      <w:r w:rsidRPr="00AF286E">
        <w:rPr>
          <w:rFonts w:ascii="Calibri" w:hAnsi="Calibri"/>
          <w:b/>
          <w:sz w:val="32"/>
          <w:szCs w:val="32"/>
        </w:rPr>
        <w:t xml:space="preserve"> 20</w:t>
      </w:r>
      <w:r w:rsidR="00506199">
        <w:rPr>
          <w:rFonts w:ascii="Calibri" w:hAnsi="Calibri"/>
          <w:b/>
          <w:sz w:val="32"/>
          <w:szCs w:val="32"/>
        </w:rPr>
        <w:t>2</w:t>
      </w:r>
      <w:r w:rsidR="0091713D">
        <w:rPr>
          <w:rFonts w:ascii="Calibri" w:hAnsi="Calibri"/>
          <w:b/>
          <w:sz w:val="32"/>
          <w:szCs w:val="32"/>
        </w:rPr>
        <w:t>1</w:t>
      </w:r>
    </w:p>
    <w:p w14:paraId="795E6115" w14:textId="77777777" w:rsidR="00C47939" w:rsidRDefault="00C47939" w:rsidP="00BA766F">
      <w:pPr>
        <w:rPr>
          <w:rFonts w:ascii="Calibri" w:hAnsi="Calibri"/>
          <w:b/>
          <w:sz w:val="32"/>
          <w:szCs w:val="32"/>
        </w:rPr>
      </w:pPr>
    </w:p>
    <w:p w14:paraId="2D8FD382" w14:textId="6BE0AFF7" w:rsidR="002011FF" w:rsidRDefault="00D70ED2" w:rsidP="002011FF">
      <w:pPr>
        <w:rPr>
          <w:rFonts w:ascii="Calibri" w:hAnsi="Calibri"/>
          <w:b/>
          <w:sz w:val="22"/>
          <w:szCs w:val="22"/>
        </w:rPr>
      </w:pPr>
      <w:del w:id="2" w:author="Adam Charles Turner" w:date="2021-07-09T11:34:00Z">
        <w:r>
          <w:rPr>
            <w:rFonts w:ascii="Calibri" w:hAnsi="Calibri"/>
            <w:b/>
            <w:sz w:val="22"/>
            <w:szCs w:val="22"/>
          </w:rPr>
          <w:delText>God orderingång bäddar</w:delText>
        </w:r>
      </w:del>
      <w:ins w:id="3" w:author="Adam Charles Turner" w:date="2021-07-09T11:34:00Z">
        <w:r w:rsidR="00725A4D">
          <w:rPr>
            <w:rFonts w:ascii="Calibri" w:hAnsi="Calibri"/>
            <w:b/>
            <w:sz w:val="22"/>
            <w:szCs w:val="22"/>
          </w:rPr>
          <w:t xml:space="preserve">Stort lyft i orderingången </w:t>
        </w:r>
        <w:r w:rsidR="00B378BC">
          <w:rPr>
            <w:rFonts w:ascii="Calibri" w:hAnsi="Calibri"/>
            <w:b/>
            <w:sz w:val="22"/>
            <w:szCs w:val="22"/>
          </w:rPr>
          <w:t xml:space="preserve">ger </w:t>
        </w:r>
        <w:r w:rsidR="00171B2F">
          <w:rPr>
            <w:rFonts w:ascii="Calibri" w:hAnsi="Calibri"/>
            <w:b/>
            <w:sz w:val="22"/>
            <w:szCs w:val="22"/>
          </w:rPr>
          <w:t xml:space="preserve">stabil </w:t>
        </w:r>
        <w:r w:rsidR="00B378BC">
          <w:rPr>
            <w:rFonts w:ascii="Calibri" w:hAnsi="Calibri"/>
            <w:b/>
            <w:sz w:val="22"/>
            <w:szCs w:val="22"/>
          </w:rPr>
          <w:t>bas</w:t>
        </w:r>
      </w:ins>
      <w:r w:rsidR="00B378BC">
        <w:rPr>
          <w:rFonts w:ascii="Calibri" w:hAnsi="Calibri"/>
          <w:b/>
          <w:sz w:val="22"/>
          <w:szCs w:val="22"/>
        </w:rPr>
        <w:t xml:space="preserve"> </w:t>
      </w:r>
      <w:r>
        <w:rPr>
          <w:rFonts w:ascii="Calibri" w:hAnsi="Calibri"/>
          <w:b/>
          <w:sz w:val="22"/>
          <w:szCs w:val="22"/>
        </w:rPr>
        <w:t xml:space="preserve">för högre försäljning och förbättrade resultat </w:t>
      </w:r>
    </w:p>
    <w:p w14:paraId="7052681B" w14:textId="2470C494" w:rsidR="00AF5E55" w:rsidRDefault="00AF5E55" w:rsidP="002011FF">
      <w:pPr>
        <w:rPr>
          <w:ins w:id="4" w:author="Adam Charles Turner" w:date="2021-07-09T11:34:00Z"/>
          <w:rFonts w:ascii="Calibri" w:hAnsi="Calibri"/>
          <w:b/>
          <w:sz w:val="22"/>
          <w:szCs w:val="22"/>
        </w:rPr>
      </w:pPr>
    </w:p>
    <w:p w14:paraId="1532237B" w14:textId="45589F85" w:rsidR="00AF5E55" w:rsidRDefault="00AF5E55" w:rsidP="002011FF">
      <w:pPr>
        <w:rPr>
          <w:ins w:id="5" w:author="Adam Charles Turner" w:date="2021-07-09T11:34:00Z"/>
          <w:rFonts w:ascii="Calibri" w:hAnsi="Calibri"/>
          <w:b/>
          <w:sz w:val="22"/>
          <w:szCs w:val="22"/>
        </w:rPr>
      </w:pPr>
      <w:ins w:id="6" w:author="Adam Charles Turner" w:date="2021-07-09T11:34:00Z">
        <w:r>
          <w:rPr>
            <w:rFonts w:ascii="Calibri" w:hAnsi="Calibri"/>
            <w:b/>
            <w:sz w:val="22"/>
            <w:szCs w:val="22"/>
          </w:rPr>
          <w:t>Andra kvartalet</w:t>
        </w:r>
      </w:ins>
    </w:p>
    <w:p w14:paraId="1663C117" w14:textId="0BF348C1" w:rsidR="00AF5E55" w:rsidRDefault="00AF5E55" w:rsidP="002011FF">
      <w:pPr>
        <w:rPr>
          <w:rFonts w:ascii="Calibri" w:hAnsi="Calibri"/>
          <w:b/>
          <w:sz w:val="22"/>
          <w:rPrChange w:id="7" w:author="Adam Charles Turner" w:date="2021-07-09T11:34:00Z">
            <w:rPr>
              <w:rFonts w:ascii="Calibri" w:hAnsi="Calibri"/>
              <w:sz w:val="22"/>
            </w:rPr>
          </w:rPrChange>
        </w:rPr>
      </w:pPr>
    </w:p>
    <w:p w14:paraId="5DD0F479" w14:textId="43FB924C" w:rsidR="00AF5E55" w:rsidRPr="00604A2B" w:rsidRDefault="00AF5E55" w:rsidP="00AF5E55">
      <w:pPr>
        <w:numPr>
          <w:ilvl w:val="0"/>
          <w:numId w:val="1"/>
        </w:numPr>
        <w:rPr>
          <w:rFonts w:ascii="Calibri" w:hAnsi="Calibri"/>
          <w:sz w:val="22"/>
          <w:szCs w:val="22"/>
        </w:rPr>
      </w:pPr>
      <w:r w:rsidRPr="00604A2B">
        <w:rPr>
          <w:rFonts w:ascii="Calibri" w:hAnsi="Calibri"/>
          <w:sz w:val="22"/>
          <w:szCs w:val="22"/>
        </w:rPr>
        <w:t xml:space="preserve">Orderingången steg </w:t>
      </w:r>
      <w:ins w:id="8" w:author="Adam Charles Turner" w:date="2021-07-09T11:34:00Z">
        <w:r w:rsidRPr="00604A2B">
          <w:rPr>
            <w:rFonts w:ascii="Calibri" w:hAnsi="Calibri"/>
            <w:sz w:val="22"/>
            <w:szCs w:val="22"/>
          </w:rPr>
          <w:t xml:space="preserve">53 </w:t>
        </w:r>
      </w:ins>
      <w:r w:rsidR="00B40C21" w:rsidRPr="00604A2B">
        <w:rPr>
          <w:rFonts w:ascii="Calibri" w:hAnsi="Calibri"/>
          <w:sz w:val="22"/>
          <w:szCs w:val="22"/>
        </w:rPr>
        <w:t xml:space="preserve">med </w:t>
      </w:r>
      <w:del w:id="9" w:author="Adam Charles Turner" w:date="2021-07-09T11:34:00Z">
        <w:r w:rsidR="00BD5B85" w:rsidRPr="00604A2B">
          <w:rPr>
            <w:rFonts w:ascii="Calibri" w:hAnsi="Calibri"/>
            <w:sz w:val="22"/>
            <w:szCs w:val="22"/>
          </w:rPr>
          <w:delText xml:space="preserve">tre </w:delText>
        </w:r>
      </w:del>
      <w:r w:rsidRPr="00604A2B">
        <w:rPr>
          <w:rFonts w:ascii="Calibri" w:hAnsi="Calibri"/>
          <w:sz w:val="22"/>
          <w:szCs w:val="22"/>
        </w:rPr>
        <w:t xml:space="preserve">procent till </w:t>
      </w:r>
      <w:del w:id="10" w:author="Adam Charles Turner" w:date="2021-07-09T11:34:00Z">
        <w:r w:rsidR="00923647" w:rsidRPr="00604A2B">
          <w:rPr>
            <w:rFonts w:ascii="Calibri" w:hAnsi="Calibri"/>
            <w:sz w:val="22"/>
            <w:szCs w:val="22"/>
          </w:rPr>
          <w:delText>4</w:delText>
        </w:r>
        <w:r w:rsidR="00BD5B85" w:rsidRPr="00604A2B">
          <w:rPr>
            <w:rFonts w:ascii="Calibri" w:hAnsi="Calibri"/>
            <w:sz w:val="22"/>
            <w:szCs w:val="22"/>
          </w:rPr>
          <w:delText>17</w:delText>
        </w:r>
      </w:del>
      <w:ins w:id="11" w:author="Adam Charles Turner" w:date="2021-07-09T11:34:00Z">
        <w:r w:rsidRPr="00604A2B">
          <w:rPr>
            <w:rFonts w:ascii="Calibri" w:hAnsi="Calibri"/>
            <w:sz w:val="22"/>
            <w:szCs w:val="22"/>
          </w:rPr>
          <w:t>514</w:t>
        </w:r>
      </w:ins>
      <w:r w:rsidRPr="00604A2B">
        <w:rPr>
          <w:rFonts w:ascii="Calibri" w:hAnsi="Calibri"/>
          <w:sz w:val="22"/>
          <w:szCs w:val="22"/>
        </w:rPr>
        <w:t xml:space="preserve"> mkr (</w:t>
      </w:r>
      <w:del w:id="12" w:author="Adam Charles Turner" w:date="2021-07-09T11:34:00Z">
        <w:r w:rsidR="00BD5B85" w:rsidRPr="00604A2B">
          <w:rPr>
            <w:rFonts w:ascii="Calibri" w:hAnsi="Calibri"/>
            <w:sz w:val="22"/>
            <w:szCs w:val="22"/>
          </w:rPr>
          <w:delText>406</w:delText>
        </w:r>
      </w:del>
      <w:ins w:id="13" w:author="Adam Charles Turner" w:date="2021-07-09T11:34:00Z">
        <w:r w:rsidR="007A1A10" w:rsidRPr="00604A2B">
          <w:rPr>
            <w:rFonts w:ascii="Calibri" w:hAnsi="Calibri"/>
            <w:sz w:val="22"/>
            <w:szCs w:val="22"/>
          </w:rPr>
          <w:t>335</w:t>
        </w:r>
      </w:ins>
      <w:r w:rsidRPr="00604A2B">
        <w:rPr>
          <w:rFonts w:ascii="Calibri" w:hAnsi="Calibri"/>
          <w:sz w:val="22"/>
          <w:szCs w:val="22"/>
        </w:rPr>
        <w:t>).</w:t>
      </w:r>
    </w:p>
    <w:p w14:paraId="343FB1C8" w14:textId="4A9E34AD" w:rsidR="00AF5E55" w:rsidRPr="00604A2B" w:rsidRDefault="00AF5E55" w:rsidP="00AF5E55">
      <w:pPr>
        <w:numPr>
          <w:ilvl w:val="0"/>
          <w:numId w:val="1"/>
        </w:numPr>
        <w:rPr>
          <w:rFonts w:ascii="Calibri" w:hAnsi="Calibri"/>
          <w:sz w:val="22"/>
          <w:szCs w:val="22"/>
        </w:rPr>
      </w:pPr>
      <w:r w:rsidRPr="00604A2B">
        <w:rPr>
          <w:rFonts w:ascii="Calibri" w:hAnsi="Calibri"/>
          <w:sz w:val="22"/>
          <w:szCs w:val="22"/>
        </w:rPr>
        <w:t xml:space="preserve">Nettoomsättningen </w:t>
      </w:r>
      <w:del w:id="14" w:author="Adam Charles Turner" w:date="2021-07-09T11:34:00Z">
        <w:r w:rsidR="00BD5B85" w:rsidRPr="00604A2B">
          <w:rPr>
            <w:rFonts w:ascii="Calibri" w:hAnsi="Calibri"/>
            <w:sz w:val="22"/>
            <w:szCs w:val="22"/>
          </w:rPr>
          <w:delText>uppgick</w:delText>
        </w:r>
      </w:del>
      <w:ins w:id="15" w:author="Adam Charles Turner" w:date="2021-07-09T11:34:00Z">
        <w:r w:rsidRPr="00604A2B">
          <w:rPr>
            <w:rFonts w:ascii="Calibri" w:hAnsi="Calibri"/>
            <w:sz w:val="22"/>
            <w:szCs w:val="22"/>
          </w:rPr>
          <w:t>ökad</w:t>
        </w:r>
        <w:r w:rsidR="00B40C21" w:rsidRPr="00604A2B">
          <w:rPr>
            <w:rFonts w:ascii="Calibri" w:hAnsi="Calibri"/>
            <w:sz w:val="22"/>
            <w:szCs w:val="22"/>
          </w:rPr>
          <w:t>e</w:t>
        </w:r>
        <w:r w:rsidRPr="00604A2B">
          <w:rPr>
            <w:rFonts w:ascii="Calibri" w:hAnsi="Calibri"/>
            <w:sz w:val="22"/>
            <w:szCs w:val="22"/>
          </w:rPr>
          <w:t xml:space="preserve"> med nio procent</w:t>
        </w:r>
      </w:ins>
      <w:r w:rsidRPr="00604A2B">
        <w:rPr>
          <w:rFonts w:ascii="Calibri" w:hAnsi="Calibri"/>
          <w:sz w:val="22"/>
          <w:szCs w:val="22"/>
        </w:rPr>
        <w:t xml:space="preserve"> till </w:t>
      </w:r>
      <w:del w:id="16" w:author="Adam Charles Turner" w:date="2021-07-09T11:34:00Z">
        <w:r w:rsidR="00BD5B85" w:rsidRPr="00604A2B">
          <w:rPr>
            <w:rFonts w:ascii="Calibri" w:hAnsi="Calibri"/>
            <w:sz w:val="22"/>
            <w:szCs w:val="22"/>
          </w:rPr>
          <w:delText>351</w:delText>
        </w:r>
      </w:del>
      <w:ins w:id="17" w:author="Adam Charles Turner" w:date="2021-07-09T11:34:00Z">
        <w:r w:rsidRPr="00604A2B">
          <w:rPr>
            <w:rFonts w:ascii="Calibri" w:hAnsi="Calibri"/>
            <w:sz w:val="22"/>
            <w:szCs w:val="22"/>
          </w:rPr>
          <w:t>390</w:t>
        </w:r>
      </w:ins>
      <w:r w:rsidRPr="00604A2B">
        <w:rPr>
          <w:rFonts w:ascii="Calibri" w:hAnsi="Calibri"/>
          <w:sz w:val="22"/>
          <w:szCs w:val="22"/>
        </w:rPr>
        <w:t xml:space="preserve"> mkr (</w:t>
      </w:r>
      <w:del w:id="18" w:author="Adam Charles Turner" w:date="2021-07-09T11:34:00Z">
        <w:r w:rsidR="00BD5B85" w:rsidRPr="00604A2B">
          <w:rPr>
            <w:rFonts w:ascii="Calibri" w:hAnsi="Calibri"/>
            <w:sz w:val="22"/>
            <w:szCs w:val="22"/>
          </w:rPr>
          <w:delText>395</w:delText>
        </w:r>
      </w:del>
      <w:ins w:id="19" w:author="Adam Charles Turner" w:date="2021-07-09T11:34:00Z">
        <w:r w:rsidR="007A1A10" w:rsidRPr="00604A2B">
          <w:rPr>
            <w:rFonts w:ascii="Calibri" w:hAnsi="Calibri"/>
            <w:sz w:val="22"/>
            <w:szCs w:val="22"/>
          </w:rPr>
          <w:t>357</w:t>
        </w:r>
      </w:ins>
      <w:r w:rsidRPr="00604A2B">
        <w:rPr>
          <w:rFonts w:ascii="Calibri" w:hAnsi="Calibri"/>
          <w:sz w:val="22"/>
          <w:szCs w:val="22"/>
        </w:rPr>
        <w:t>).</w:t>
      </w:r>
    </w:p>
    <w:p w14:paraId="0A9407BF" w14:textId="67925B3D" w:rsidR="00AF5E55" w:rsidRPr="00604A2B" w:rsidRDefault="00AF5E55" w:rsidP="00AF5E55">
      <w:pPr>
        <w:numPr>
          <w:ilvl w:val="0"/>
          <w:numId w:val="1"/>
        </w:numPr>
        <w:rPr>
          <w:rFonts w:ascii="Calibri" w:hAnsi="Calibri"/>
          <w:sz w:val="22"/>
          <w:szCs w:val="22"/>
        </w:rPr>
      </w:pPr>
      <w:r w:rsidRPr="00604A2B">
        <w:rPr>
          <w:rFonts w:ascii="Calibri" w:hAnsi="Calibri"/>
          <w:sz w:val="22"/>
          <w:szCs w:val="22"/>
        </w:rPr>
        <w:t xml:space="preserve">Rörelseresultatet </w:t>
      </w:r>
      <w:del w:id="20" w:author="Adam Charles Turner" w:date="2021-07-09T11:34:00Z">
        <w:r w:rsidR="00BD5B85" w:rsidRPr="00604A2B">
          <w:rPr>
            <w:rFonts w:ascii="Calibri" w:hAnsi="Calibri"/>
            <w:sz w:val="22"/>
            <w:szCs w:val="22"/>
          </w:rPr>
          <w:delText xml:space="preserve">blev 4,6 mkr </w:delText>
        </w:r>
        <w:r w:rsidR="00923647" w:rsidRPr="00604A2B">
          <w:rPr>
            <w:rFonts w:ascii="Calibri" w:hAnsi="Calibri"/>
            <w:sz w:val="22"/>
            <w:szCs w:val="22"/>
          </w:rPr>
          <w:delText>(</w:delText>
        </w:r>
      </w:del>
      <w:ins w:id="21" w:author="Adam Charles Turner" w:date="2021-07-09T11:34:00Z">
        <w:r w:rsidRPr="00604A2B">
          <w:rPr>
            <w:rFonts w:ascii="Calibri" w:hAnsi="Calibri"/>
            <w:sz w:val="22"/>
            <w:szCs w:val="22"/>
          </w:rPr>
          <w:t>uppgick till 9,</w:t>
        </w:r>
      </w:ins>
      <w:r w:rsidR="00580ED0" w:rsidRPr="00604A2B">
        <w:rPr>
          <w:rFonts w:ascii="Calibri" w:hAnsi="Calibri"/>
          <w:sz w:val="22"/>
          <w:szCs w:val="22"/>
        </w:rPr>
        <w:t>8</w:t>
      </w:r>
      <w:del w:id="22" w:author="Adam Charles Turner" w:date="2021-07-09T11:34:00Z">
        <w:r w:rsidR="00BD5B85" w:rsidRPr="00604A2B">
          <w:rPr>
            <w:rFonts w:ascii="Calibri" w:hAnsi="Calibri"/>
            <w:sz w:val="22"/>
            <w:szCs w:val="22"/>
          </w:rPr>
          <w:delText>,4</w:delText>
        </w:r>
      </w:del>
      <w:ins w:id="23" w:author="Adam Charles Turner" w:date="2021-07-09T11:34:00Z">
        <w:r w:rsidRPr="00604A2B">
          <w:rPr>
            <w:rFonts w:ascii="Calibri" w:hAnsi="Calibri"/>
            <w:sz w:val="22"/>
            <w:szCs w:val="22"/>
          </w:rPr>
          <w:t xml:space="preserve"> mkr (7,9</w:t>
        </w:r>
      </w:ins>
      <w:r w:rsidRPr="00604A2B">
        <w:rPr>
          <w:rFonts w:ascii="Calibri" w:hAnsi="Calibri"/>
          <w:sz w:val="22"/>
          <w:szCs w:val="22"/>
        </w:rPr>
        <w:t>).</w:t>
      </w:r>
    </w:p>
    <w:p w14:paraId="6BF9E5CD" w14:textId="7BB69512" w:rsidR="00AF5E55" w:rsidRPr="00604A2B" w:rsidRDefault="00AF5E55" w:rsidP="00AF5E55">
      <w:pPr>
        <w:numPr>
          <w:ilvl w:val="0"/>
          <w:numId w:val="1"/>
        </w:numPr>
        <w:rPr>
          <w:rFonts w:ascii="Calibri" w:hAnsi="Calibri"/>
          <w:sz w:val="22"/>
          <w:szCs w:val="22"/>
        </w:rPr>
      </w:pPr>
      <w:r w:rsidRPr="00604A2B">
        <w:rPr>
          <w:rFonts w:ascii="Calibri" w:hAnsi="Calibri"/>
          <w:sz w:val="22"/>
          <w:szCs w:val="22"/>
        </w:rPr>
        <w:t>Resultatet efter skatt uppgick till 1,</w:t>
      </w:r>
      <w:del w:id="24" w:author="Adam Charles Turner" w:date="2021-07-09T11:34:00Z">
        <w:r w:rsidR="00BD5B85" w:rsidRPr="00604A2B">
          <w:rPr>
            <w:rFonts w:ascii="Calibri" w:hAnsi="Calibri"/>
            <w:sz w:val="22"/>
            <w:szCs w:val="22"/>
          </w:rPr>
          <w:delText>6</w:delText>
        </w:r>
      </w:del>
      <w:ins w:id="25" w:author="Adam Charles Turner" w:date="2021-07-09T11:34:00Z">
        <w:r w:rsidR="001C78BE" w:rsidRPr="00604A2B">
          <w:rPr>
            <w:rFonts w:ascii="Calibri" w:hAnsi="Calibri"/>
            <w:sz w:val="22"/>
            <w:szCs w:val="22"/>
          </w:rPr>
          <w:t>9</w:t>
        </w:r>
      </w:ins>
      <w:r w:rsidRPr="00604A2B">
        <w:rPr>
          <w:rFonts w:ascii="Calibri" w:hAnsi="Calibri"/>
          <w:sz w:val="22"/>
          <w:szCs w:val="22"/>
        </w:rPr>
        <w:t xml:space="preserve"> mkr </w:t>
      </w:r>
      <w:del w:id="26" w:author="Adam Charles Turner" w:date="2021-07-09T11:34:00Z">
        <w:r w:rsidR="002011FF" w:rsidRPr="00604A2B">
          <w:rPr>
            <w:rFonts w:ascii="Calibri" w:hAnsi="Calibri"/>
            <w:sz w:val="22"/>
            <w:szCs w:val="22"/>
          </w:rPr>
          <w:delText>(</w:delText>
        </w:r>
        <w:r w:rsidR="00BD5B85" w:rsidRPr="00604A2B">
          <w:rPr>
            <w:rFonts w:ascii="Calibri" w:hAnsi="Calibri"/>
            <w:sz w:val="22"/>
            <w:szCs w:val="22"/>
          </w:rPr>
          <w:delText>5,2</w:delText>
        </w:r>
      </w:del>
      <w:ins w:id="27" w:author="Adam Charles Turner" w:date="2021-07-09T11:34:00Z">
        <w:r w:rsidRPr="00604A2B">
          <w:rPr>
            <w:rFonts w:ascii="Calibri" w:hAnsi="Calibri"/>
            <w:sz w:val="22"/>
            <w:szCs w:val="22"/>
          </w:rPr>
          <w:t>(</w:t>
        </w:r>
        <w:r w:rsidR="007A1A10" w:rsidRPr="00604A2B">
          <w:rPr>
            <w:rFonts w:ascii="Calibri" w:hAnsi="Calibri"/>
            <w:sz w:val="22"/>
            <w:szCs w:val="22"/>
          </w:rPr>
          <w:t>-0,8</w:t>
        </w:r>
      </w:ins>
      <w:r w:rsidRPr="00604A2B">
        <w:rPr>
          <w:rFonts w:ascii="Calibri" w:hAnsi="Calibri"/>
          <w:sz w:val="22"/>
          <w:szCs w:val="22"/>
        </w:rPr>
        <w:t>).</w:t>
      </w:r>
    </w:p>
    <w:p w14:paraId="6CF1EB3F" w14:textId="5DEFAE68" w:rsidR="00AF5E55" w:rsidRDefault="00AF5E55" w:rsidP="00AF5E55">
      <w:pPr>
        <w:numPr>
          <w:ilvl w:val="0"/>
          <w:numId w:val="1"/>
        </w:numPr>
        <w:rPr>
          <w:ins w:id="28" w:author="Adam Charles Turner" w:date="2021-07-09T11:34:00Z"/>
          <w:rFonts w:ascii="Calibri" w:hAnsi="Calibri"/>
          <w:sz w:val="22"/>
          <w:szCs w:val="22"/>
        </w:rPr>
      </w:pPr>
      <w:r w:rsidRPr="00604A2B">
        <w:rPr>
          <w:rFonts w:ascii="Calibri" w:hAnsi="Calibri"/>
          <w:sz w:val="22"/>
          <w:szCs w:val="22"/>
        </w:rPr>
        <w:t>Resultatet per aktie blev</w:t>
      </w:r>
      <w:r>
        <w:rPr>
          <w:rFonts w:ascii="Calibri" w:hAnsi="Calibri"/>
          <w:sz w:val="22"/>
          <w:szCs w:val="22"/>
        </w:rPr>
        <w:t xml:space="preserve"> 0,</w:t>
      </w:r>
      <w:del w:id="29" w:author="Adam Charles Turner" w:date="2021-07-09T11:34:00Z">
        <w:r w:rsidR="00BD5B85">
          <w:rPr>
            <w:rFonts w:ascii="Calibri" w:hAnsi="Calibri"/>
            <w:sz w:val="22"/>
            <w:szCs w:val="22"/>
          </w:rPr>
          <w:delText>06</w:delText>
        </w:r>
      </w:del>
      <w:ins w:id="30" w:author="Adam Charles Turner" w:date="2021-07-09T11:34:00Z">
        <w:r>
          <w:rPr>
            <w:rFonts w:ascii="Calibri" w:hAnsi="Calibri"/>
            <w:sz w:val="22"/>
            <w:szCs w:val="22"/>
          </w:rPr>
          <w:t>0</w:t>
        </w:r>
        <w:r w:rsidR="001C78BE">
          <w:rPr>
            <w:rFonts w:ascii="Calibri" w:hAnsi="Calibri"/>
            <w:sz w:val="22"/>
            <w:szCs w:val="22"/>
          </w:rPr>
          <w:t>7</w:t>
        </w:r>
      </w:ins>
      <w:r w:rsidRPr="002011FF">
        <w:rPr>
          <w:rFonts w:ascii="Calibri" w:hAnsi="Calibri"/>
          <w:sz w:val="22"/>
          <w:szCs w:val="22"/>
        </w:rPr>
        <w:t xml:space="preserve"> kronor </w:t>
      </w:r>
      <w:del w:id="31" w:author="Adam Charles Turner" w:date="2021-07-09T11:34:00Z">
        <w:r w:rsidR="002011FF" w:rsidRPr="002011FF">
          <w:rPr>
            <w:rFonts w:ascii="Calibri" w:hAnsi="Calibri"/>
            <w:sz w:val="22"/>
            <w:szCs w:val="22"/>
          </w:rPr>
          <w:delText>(</w:delText>
        </w:r>
      </w:del>
      <w:ins w:id="32" w:author="Adam Charles Turner" w:date="2021-07-09T11:34:00Z">
        <w:r w:rsidRPr="002011FF">
          <w:rPr>
            <w:rFonts w:ascii="Calibri" w:hAnsi="Calibri"/>
            <w:sz w:val="22"/>
            <w:szCs w:val="22"/>
          </w:rPr>
          <w:t>(</w:t>
        </w:r>
        <w:r w:rsidR="001C78BE">
          <w:rPr>
            <w:rFonts w:ascii="Calibri" w:hAnsi="Calibri"/>
            <w:sz w:val="22"/>
            <w:szCs w:val="22"/>
          </w:rPr>
          <w:t>-</w:t>
        </w:r>
      </w:ins>
      <w:r w:rsidR="001C78BE">
        <w:rPr>
          <w:rFonts w:ascii="Calibri" w:hAnsi="Calibri"/>
          <w:sz w:val="22"/>
          <w:szCs w:val="22"/>
        </w:rPr>
        <w:t>0,</w:t>
      </w:r>
      <w:ins w:id="33" w:author="Adam Charles Turner" w:date="2021-07-09T11:34:00Z">
        <w:r w:rsidR="001C78BE">
          <w:rPr>
            <w:rFonts w:ascii="Calibri" w:hAnsi="Calibri"/>
            <w:sz w:val="22"/>
            <w:szCs w:val="22"/>
          </w:rPr>
          <w:t>03</w:t>
        </w:r>
        <w:r w:rsidRPr="002011FF">
          <w:rPr>
            <w:rFonts w:ascii="Calibri" w:hAnsi="Calibri"/>
            <w:sz w:val="22"/>
            <w:szCs w:val="22"/>
          </w:rPr>
          <w:t>).</w:t>
        </w:r>
      </w:ins>
    </w:p>
    <w:p w14:paraId="1A5681BE" w14:textId="03BC035C" w:rsidR="00AF5E55" w:rsidRPr="002B4568" w:rsidRDefault="00AF5E55">
      <w:pPr>
        <w:rPr>
          <w:moveTo w:id="34" w:author="Adam Charles Turner" w:date="2021-07-09T11:34:00Z"/>
          <w:rFonts w:ascii="Calibri" w:hAnsi="Calibri"/>
        </w:rPr>
        <w:pPrChange w:id="35" w:author="Adam Charles Turner" w:date="2021-07-09T11:34:00Z">
          <w:pPr>
            <w:pStyle w:val="Lpandetext"/>
            <w:spacing w:after="200"/>
            <w:ind w:right="142"/>
          </w:pPr>
        </w:pPrChange>
      </w:pPr>
      <w:moveToRangeStart w:id="36" w:author="Adam Charles Turner" w:date="2021-07-09T11:34:00Z" w:name="move76722876"/>
    </w:p>
    <w:p w14:paraId="5ED98FC6" w14:textId="4F02B415" w:rsidR="00AF5E55" w:rsidRPr="00AF5E55" w:rsidRDefault="00AF5E55" w:rsidP="00AF5E55">
      <w:pPr>
        <w:rPr>
          <w:ins w:id="37" w:author="Adam Charles Turner" w:date="2021-07-09T11:34:00Z"/>
          <w:rFonts w:ascii="Calibri" w:hAnsi="Calibri"/>
          <w:b/>
          <w:bCs/>
          <w:sz w:val="22"/>
          <w:szCs w:val="22"/>
        </w:rPr>
      </w:pPr>
      <w:moveTo w:id="38" w:author="Adam Charles Turner" w:date="2021-07-09T11:34:00Z">
        <w:r w:rsidRPr="00AF5E55">
          <w:rPr>
            <w:rFonts w:ascii="Calibri" w:hAnsi="Calibri"/>
            <w:b/>
            <w:bCs/>
            <w:sz w:val="22"/>
            <w:szCs w:val="22"/>
          </w:rPr>
          <w:t xml:space="preserve">Första </w:t>
        </w:r>
      </w:moveTo>
      <w:moveToRangeEnd w:id="36"/>
      <w:del w:id="39" w:author="Adam Charles Turner" w:date="2021-07-09T11:34:00Z">
        <w:r w:rsidR="00BD5B85">
          <w:rPr>
            <w:rFonts w:ascii="Calibri" w:hAnsi="Calibri"/>
            <w:sz w:val="22"/>
            <w:szCs w:val="22"/>
          </w:rPr>
          <w:delText>19</w:delText>
        </w:r>
      </w:del>
      <w:ins w:id="40" w:author="Adam Charles Turner" w:date="2021-07-09T11:34:00Z">
        <w:r w:rsidRPr="00AF5E55">
          <w:rPr>
            <w:rFonts w:ascii="Calibri" w:hAnsi="Calibri"/>
            <w:b/>
            <w:bCs/>
            <w:sz w:val="22"/>
            <w:szCs w:val="22"/>
          </w:rPr>
          <w:t>halvåret</w:t>
        </w:r>
      </w:ins>
    </w:p>
    <w:p w14:paraId="01B1DBED" w14:textId="5A274A98" w:rsidR="002011FF" w:rsidRPr="002011FF" w:rsidRDefault="002011FF" w:rsidP="002011FF">
      <w:pPr>
        <w:numPr>
          <w:ilvl w:val="0"/>
          <w:numId w:val="1"/>
        </w:numPr>
        <w:rPr>
          <w:ins w:id="41" w:author="Adam Charles Turner" w:date="2021-07-09T11:34:00Z"/>
          <w:rFonts w:ascii="Calibri" w:hAnsi="Calibri"/>
          <w:sz w:val="22"/>
          <w:szCs w:val="22"/>
        </w:rPr>
      </w:pPr>
      <w:ins w:id="42" w:author="Adam Charles Turner" w:date="2021-07-09T11:34:00Z">
        <w:r w:rsidRPr="002011FF">
          <w:rPr>
            <w:rFonts w:ascii="Calibri" w:hAnsi="Calibri"/>
            <w:sz w:val="22"/>
            <w:szCs w:val="22"/>
          </w:rPr>
          <w:t xml:space="preserve">Orderingången </w:t>
        </w:r>
        <w:r w:rsidR="00923647">
          <w:rPr>
            <w:rFonts w:ascii="Calibri" w:hAnsi="Calibri"/>
            <w:sz w:val="22"/>
            <w:szCs w:val="22"/>
          </w:rPr>
          <w:t xml:space="preserve">steg med </w:t>
        </w:r>
        <w:r w:rsidR="00AF5E55">
          <w:rPr>
            <w:rFonts w:ascii="Calibri" w:hAnsi="Calibri"/>
            <w:sz w:val="22"/>
            <w:szCs w:val="22"/>
          </w:rPr>
          <w:t>26 procent till 932</w:t>
        </w:r>
        <w:r w:rsidR="00923647">
          <w:rPr>
            <w:rFonts w:ascii="Calibri" w:hAnsi="Calibri"/>
            <w:sz w:val="22"/>
            <w:szCs w:val="22"/>
          </w:rPr>
          <w:t xml:space="preserve"> </w:t>
        </w:r>
        <w:r>
          <w:rPr>
            <w:rFonts w:ascii="Calibri" w:hAnsi="Calibri"/>
            <w:sz w:val="22"/>
            <w:szCs w:val="22"/>
          </w:rPr>
          <w:t>mkr</w:t>
        </w:r>
        <w:r w:rsidRPr="002011FF">
          <w:rPr>
            <w:rFonts w:ascii="Calibri" w:hAnsi="Calibri"/>
            <w:sz w:val="22"/>
            <w:szCs w:val="22"/>
          </w:rPr>
          <w:t xml:space="preserve"> (</w:t>
        </w:r>
        <w:r w:rsidR="00AF5E55">
          <w:rPr>
            <w:rFonts w:ascii="Calibri" w:hAnsi="Calibri"/>
            <w:sz w:val="22"/>
            <w:szCs w:val="22"/>
          </w:rPr>
          <w:t>741</w:t>
        </w:r>
        <w:r w:rsidRPr="002011FF">
          <w:rPr>
            <w:rFonts w:ascii="Calibri" w:hAnsi="Calibri"/>
            <w:sz w:val="22"/>
            <w:szCs w:val="22"/>
          </w:rPr>
          <w:t>).</w:t>
        </w:r>
      </w:ins>
    </w:p>
    <w:p w14:paraId="1F4EC155" w14:textId="4BC71A50" w:rsidR="002011FF" w:rsidRPr="002011FF" w:rsidRDefault="002011FF" w:rsidP="002011FF">
      <w:pPr>
        <w:numPr>
          <w:ilvl w:val="0"/>
          <w:numId w:val="1"/>
        </w:numPr>
        <w:rPr>
          <w:ins w:id="43" w:author="Adam Charles Turner" w:date="2021-07-09T11:34:00Z"/>
          <w:rFonts w:ascii="Calibri" w:hAnsi="Calibri"/>
          <w:sz w:val="22"/>
          <w:szCs w:val="22"/>
        </w:rPr>
      </w:pPr>
      <w:ins w:id="44" w:author="Adam Charles Turner" w:date="2021-07-09T11:34:00Z">
        <w:r w:rsidRPr="002011FF">
          <w:rPr>
            <w:rFonts w:ascii="Calibri" w:hAnsi="Calibri"/>
            <w:sz w:val="22"/>
            <w:szCs w:val="22"/>
          </w:rPr>
          <w:t xml:space="preserve">Nettoomsättningen </w:t>
        </w:r>
        <w:r w:rsidR="00BD5B85">
          <w:rPr>
            <w:rFonts w:ascii="Calibri" w:hAnsi="Calibri"/>
            <w:sz w:val="22"/>
            <w:szCs w:val="22"/>
          </w:rPr>
          <w:t xml:space="preserve">uppgick till </w:t>
        </w:r>
        <w:r w:rsidR="00AF5E55">
          <w:rPr>
            <w:rFonts w:ascii="Calibri" w:hAnsi="Calibri"/>
            <w:sz w:val="22"/>
            <w:szCs w:val="22"/>
          </w:rPr>
          <w:t xml:space="preserve">741 </w:t>
        </w:r>
        <w:r w:rsidRPr="002011FF">
          <w:rPr>
            <w:rFonts w:ascii="Calibri" w:hAnsi="Calibri"/>
            <w:sz w:val="22"/>
            <w:szCs w:val="22"/>
          </w:rPr>
          <w:t>mkr (</w:t>
        </w:r>
        <w:r w:rsidR="00AF5E55">
          <w:rPr>
            <w:rFonts w:ascii="Calibri" w:hAnsi="Calibri"/>
            <w:sz w:val="22"/>
            <w:szCs w:val="22"/>
          </w:rPr>
          <w:t>753</w:t>
        </w:r>
        <w:r w:rsidR="00005B97">
          <w:rPr>
            <w:rFonts w:ascii="Calibri" w:hAnsi="Calibri"/>
            <w:sz w:val="22"/>
            <w:szCs w:val="22"/>
          </w:rPr>
          <w:t>)</w:t>
        </w:r>
        <w:r w:rsidRPr="002011FF">
          <w:rPr>
            <w:rFonts w:ascii="Calibri" w:hAnsi="Calibri"/>
            <w:sz w:val="22"/>
            <w:szCs w:val="22"/>
          </w:rPr>
          <w:t>.</w:t>
        </w:r>
      </w:ins>
    </w:p>
    <w:p w14:paraId="2B5B9022" w14:textId="77C5207C" w:rsidR="002011FF" w:rsidRPr="002011FF" w:rsidRDefault="002011FF" w:rsidP="002011FF">
      <w:pPr>
        <w:numPr>
          <w:ilvl w:val="0"/>
          <w:numId w:val="1"/>
        </w:numPr>
        <w:rPr>
          <w:ins w:id="45" w:author="Adam Charles Turner" w:date="2021-07-09T11:34:00Z"/>
          <w:rFonts w:ascii="Calibri" w:hAnsi="Calibri"/>
          <w:sz w:val="22"/>
          <w:szCs w:val="22"/>
        </w:rPr>
      </w:pPr>
      <w:ins w:id="46" w:author="Adam Charles Turner" w:date="2021-07-09T11:34:00Z">
        <w:r w:rsidRPr="002011FF">
          <w:rPr>
            <w:rFonts w:ascii="Calibri" w:hAnsi="Calibri"/>
            <w:sz w:val="22"/>
            <w:szCs w:val="22"/>
          </w:rPr>
          <w:t>Rörelseresultatet</w:t>
        </w:r>
        <w:r w:rsidR="00923647">
          <w:rPr>
            <w:rFonts w:ascii="Calibri" w:hAnsi="Calibri"/>
            <w:sz w:val="22"/>
            <w:szCs w:val="22"/>
          </w:rPr>
          <w:t xml:space="preserve"> </w:t>
        </w:r>
        <w:r w:rsidR="00BD5B85">
          <w:rPr>
            <w:rFonts w:ascii="Calibri" w:hAnsi="Calibri"/>
            <w:sz w:val="22"/>
            <w:szCs w:val="22"/>
          </w:rPr>
          <w:t xml:space="preserve">blev </w:t>
        </w:r>
        <w:r w:rsidR="00AF5E55">
          <w:rPr>
            <w:rFonts w:ascii="Calibri" w:hAnsi="Calibri"/>
            <w:sz w:val="22"/>
            <w:szCs w:val="22"/>
          </w:rPr>
          <w:t>1</w:t>
        </w:r>
        <w:r w:rsidR="00BD5B85">
          <w:rPr>
            <w:rFonts w:ascii="Calibri" w:hAnsi="Calibri"/>
            <w:sz w:val="22"/>
            <w:szCs w:val="22"/>
          </w:rPr>
          <w:t>4,</w:t>
        </w:r>
        <w:r w:rsidR="001C78BE">
          <w:rPr>
            <w:rFonts w:ascii="Calibri" w:hAnsi="Calibri"/>
            <w:sz w:val="22"/>
            <w:szCs w:val="22"/>
          </w:rPr>
          <w:t>5</w:t>
        </w:r>
        <w:r w:rsidR="00BD5B85">
          <w:rPr>
            <w:rFonts w:ascii="Calibri" w:hAnsi="Calibri"/>
            <w:sz w:val="22"/>
            <w:szCs w:val="22"/>
          </w:rPr>
          <w:t xml:space="preserve"> mkr </w:t>
        </w:r>
        <w:r w:rsidR="00923647">
          <w:rPr>
            <w:rFonts w:ascii="Calibri" w:hAnsi="Calibri"/>
            <w:sz w:val="22"/>
            <w:szCs w:val="22"/>
          </w:rPr>
          <w:t>(</w:t>
        </w:r>
        <w:r w:rsidR="00AF5E55">
          <w:rPr>
            <w:rFonts w:ascii="Calibri" w:hAnsi="Calibri"/>
            <w:sz w:val="22"/>
            <w:szCs w:val="22"/>
          </w:rPr>
          <w:t>16,3</w:t>
        </w:r>
        <w:r w:rsidR="00BD5B85">
          <w:rPr>
            <w:rFonts w:ascii="Calibri" w:hAnsi="Calibri"/>
            <w:sz w:val="22"/>
            <w:szCs w:val="22"/>
          </w:rPr>
          <w:t>)</w:t>
        </w:r>
        <w:r w:rsidR="008A7FA9">
          <w:rPr>
            <w:rFonts w:ascii="Calibri" w:hAnsi="Calibri"/>
            <w:sz w:val="22"/>
            <w:szCs w:val="22"/>
          </w:rPr>
          <w:t>.</w:t>
        </w:r>
      </w:ins>
    </w:p>
    <w:p w14:paraId="72B51FF2" w14:textId="12627F9D" w:rsidR="002011FF" w:rsidRPr="002011FF" w:rsidRDefault="002011FF" w:rsidP="002011FF">
      <w:pPr>
        <w:numPr>
          <w:ilvl w:val="0"/>
          <w:numId w:val="1"/>
        </w:numPr>
        <w:rPr>
          <w:ins w:id="47" w:author="Adam Charles Turner" w:date="2021-07-09T11:34:00Z"/>
          <w:rFonts w:ascii="Calibri" w:hAnsi="Calibri"/>
          <w:sz w:val="22"/>
          <w:szCs w:val="22"/>
        </w:rPr>
      </w:pPr>
      <w:ins w:id="48" w:author="Adam Charles Turner" w:date="2021-07-09T11:34:00Z">
        <w:r w:rsidRPr="002011FF">
          <w:rPr>
            <w:rFonts w:ascii="Calibri" w:hAnsi="Calibri"/>
            <w:sz w:val="22"/>
            <w:szCs w:val="22"/>
          </w:rPr>
          <w:t xml:space="preserve">Resultatet efter skatt uppgick till </w:t>
        </w:r>
        <w:r w:rsidR="001C78BE">
          <w:rPr>
            <w:rFonts w:ascii="Calibri" w:hAnsi="Calibri"/>
            <w:sz w:val="22"/>
            <w:szCs w:val="22"/>
          </w:rPr>
          <w:t>3</w:t>
        </w:r>
        <w:r w:rsidR="00BD5B85">
          <w:rPr>
            <w:rFonts w:ascii="Calibri" w:hAnsi="Calibri"/>
            <w:sz w:val="22"/>
            <w:szCs w:val="22"/>
          </w:rPr>
          <w:t>,6 m</w:t>
        </w:r>
        <w:r w:rsidRPr="002011FF">
          <w:rPr>
            <w:rFonts w:ascii="Calibri" w:hAnsi="Calibri"/>
            <w:sz w:val="22"/>
            <w:szCs w:val="22"/>
          </w:rPr>
          <w:t>kr (</w:t>
        </w:r>
        <w:r w:rsidR="001C78BE">
          <w:rPr>
            <w:rFonts w:ascii="Calibri" w:hAnsi="Calibri"/>
            <w:sz w:val="22"/>
            <w:szCs w:val="22"/>
          </w:rPr>
          <w:t>4,4</w:t>
        </w:r>
        <w:r w:rsidRPr="002011FF">
          <w:rPr>
            <w:rFonts w:ascii="Calibri" w:hAnsi="Calibri"/>
            <w:sz w:val="22"/>
            <w:szCs w:val="22"/>
          </w:rPr>
          <w:t>).</w:t>
        </w:r>
      </w:ins>
    </w:p>
    <w:p w14:paraId="29977E94" w14:textId="4701437A" w:rsidR="002011FF" w:rsidRDefault="002011FF" w:rsidP="002011FF">
      <w:pPr>
        <w:numPr>
          <w:ilvl w:val="0"/>
          <w:numId w:val="1"/>
        </w:numPr>
        <w:rPr>
          <w:rFonts w:ascii="Calibri" w:hAnsi="Calibri"/>
          <w:sz w:val="22"/>
          <w:szCs w:val="22"/>
        </w:rPr>
      </w:pPr>
      <w:ins w:id="49" w:author="Adam Charles Turner" w:date="2021-07-09T11:34:00Z">
        <w:r w:rsidRPr="002011FF">
          <w:rPr>
            <w:rFonts w:ascii="Calibri" w:hAnsi="Calibri"/>
            <w:sz w:val="22"/>
            <w:szCs w:val="22"/>
          </w:rPr>
          <w:t>Resultatet per aktie blev</w:t>
        </w:r>
        <w:r w:rsidR="00BD5B85">
          <w:rPr>
            <w:rFonts w:ascii="Calibri" w:hAnsi="Calibri"/>
            <w:sz w:val="22"/>
            <w:szCs w:val="22"/>
          </w:rPr>
          <w:t xml:space="preserve"> 0,</w:t>
        </w:r>
        <w:r w:rsidR="001C78BE">
          <w:rPr>
            <w:rFonts w:ascii="Calibri" w:hAnsi="Calibri"/>
            <w:sz w:val="22"/>
            <w:szCs w:val="22"/>
          </w:rPr>
          <w:t>12</w:t>
        </w:r>
        <w:r w:rsidRPr="002011FF">
          <w:rPr>
            <w:rFonts w:ascii="Calibri" w:hAnsi="Calibri"/>
            <w:sz w:val="22"/>
            <w:szCs w:val="22"/>
          </w:rPr>
          <w:t xml:space="preserve"> kronor (</w:t>
        </w:r>
        <w:r w:rsidR="00923647">
          <w:rPr>
            <w:rFonts w:ascii="Calibri" w:hAnsi="Calibri"/>
            <w:sz w:val="22"/>
            <w:szCs w:val="22"/>
          </w:rPr>
          <w:t>0,</w:t>
        </w:r>
        <w:r w:rsidR="00BD5B85">
          <w:rPr>
            <w:rFonts w:ascii="Calibri" w:hAnsi="Calibri"/>
            <w:sz w:val="22"/>
            <w:szCs w:val="22"/>
          </w:rPr>
          <w:t>1</w:t>
        </w:r>
        <w:r w:rsidR="001C78BE">
          <w:rPr>
            <w:rFonts w:ascii="Calibri" w:hAnsi="Calibri"/>
            <w:sz w:val="22"/>
            <w:szCs w:val="22"/>
          </w:rPr>
          <w:t>6</w:t>
        </w:r>
      </w:ins>
      <w:r w:rsidRPr="002011FF">
        <w:rPr>
          <w:rFonts w:ascii="Calibri" w:hAnsi="Calibri"/>
          <w:sz w:val="22"/>
          <w:szCs w:val="22"/>
        </w:rPr>
        <w:t>).</w:t>
      </w:r>
    </w:p>
    <w:p w14:paraId="3888B6D1" w14:textId="00F7F62B" w:rsidR="00BD5B85" w:rsidRDefault="00BD5B85" w:rsidP="002011FF">
      <w:pPr>
        <w:numPr>
          <w:ilvl w:val="0"/>
          <w:numId w:val="1"/>
        </w:numPr>
        <w:rPr>
          <w:rFonts w:ascii="Calibri" w:hAnsi="Calibri"/>
          <w:sz w:val="22"/>
          <w:szCs w:val="22"/>
        </w:rPr>
      </w:pPr>
      <w:r>
        <w:rPr>
          <w:rFonts w:ascii="Calibri" w:hAnsi="Calibri"/>
          <w:sz w:val="22"/>
          <w:szCs w:val="22"/>
        </w:rPr>
        <w:t>Förvärv</w:t>
      </w:r>
      <w:r w:rsidR="00D70ED2">
        <w:rPr>
          <w:rFonts w:ascii="Calibri" w:hAnsi="Calibri"/>
          <w:sz w:val="22"/>
          <w:szCs w:val="22"/>
        </w:rPr>
        <w:t xml:space="preserve"> av tyska ELTEC.</w:t>
      </w:r>
    </w:p>
    <w:p w14:paraId="269881C4" w14:textId="77777777" w:rsidR="00C47939" w:rsidRDefault="00C47939">
      <w:pPr>
        <w:rPr>
          <w:rFonts w:ascii="Calibri" w:hAnsi="Calibri"/>
          <w:b/>
          <w:sz w:val="22"/>
          <w:szCs w:val="22"/>
        </w:rPr>
        <w:pPrChange w:id="50" w:author="Adam Charles Turner" w:date="2021-07-09T11:34:00Z">
          <w:pPr>
            <w:ind w:left="360"/>
          </w:pPr>
        </w:pPrChange>
      </w:pPr>
    </w:p>
    <w:p w14:paraId="35C35D7A" w14:textId="77777777" w:rsidR="00C47939" w:rsidRDefault="00C47939" w:rsidP="00BA766F">
      <w:pPr>
        <w:rPr>
          <w:del w:id="51" w:author="Adam Charles Turner" w:date="2021-07-09T11:34:00Z"/>
          <w:rFonts w:ascii="Calibri" w:hAnsi="Calibri"/>
          <w:b/>
          <w:sz w:val="22"/>
          <w:szCs w:val="22"/>
        </w:rPr>
      </w:pPr>
    </w:p>
    <w:p w14:paraId="43B701F6" w14:textId="62CCBA76" w:rsidR="009C6E45" w:rsidRDefault="009C6E45" w:rsidP="00BA766F">
      <w:pPr>
        <w:rPr>
          <w:rFonts w:ascii="Calibri" w:hAnsi="Calibri"/>
          <w:b/>
          <w:sz w:val="22"/>
          <w:szCs w:val="22"/>
        </w:rPr>
      </w:pPr>
      <w:bookmarkStart w:id="52" w:name="_Hlk76637508"/>
      <w:r>
        <w:rPr>
          <w:rFonts w:ascii="Calibri" w:hAnsi="Calibri"/>
          <w:b/>
          <w:sz w:val="22"/>
          <w:szCs w:val="22"/>
        </w:rPr>
        <w:t>VD Per Samuelsson kommenterar</w:t>
      </w:r>
      <w:r w:rsidR="00B34A2D">
        <w:rPr>
          <w:rFonts w:ascii="Calibri" w:hAnsi="Calibri"/>
          <w:b/>
          <w:sz w:val="22"/>
          <w:szCs w:val="22"/>
        </w:rPr>
        <w:t>:</w:t>
      </w:r>
    </w:p>
    <w:p w14:paraId="631A3C1F" w14:textId="008169C0" w:rsidR="00B34A2D" w:rsidRDefault="00B34A2D" w:rsidP="00BA766F">
      <w:pPr>
        <w:rPr>
          <w:rFonts w:ascii="Calibri" w:hAnsi="Calibri"/>
          <w:b/>
          <w:sz w:val="22"/>
          <w:szCs w:val="22"/>
        </w:rPr>
      </w:pPr>
    </w:p>
    <w:p w14:paraId="5F54A12E" w14:textId="1CC2DCBA" w:rsidR="00200F01" w:rsidRDefault="002A07AD" w:rsidP="00BA766F">
      <w:pPr>
        <w:rPr>
          <w:ins w:id="53" w:author="Adam Charles Turner" w:date="2021-07-09T11:34:00Z"/>
          <w:rFonts w:ascii="Calibri" w:hAnsi="Calibri"/>
          <w:sz w:val="22"/>
          <w:szCs w:val="22"/>
        </w:rPr>
      </w:pPr>
      <w:r>
        <w:rPr>
          <w:rFonts w:ascii="Calibri" w:hAnsi="Calibri"/>
          <w:sz w:val="22"/>
          <w:szCs w:val="22"/>
        </w:rPr>
        <w:t>”</w:t>
      </w:r>
      <w:r w:rsidR="00EC0D85">
        <w:rPr>
          <w:rFonts w:ascii="Calibri" w:hAnsi="Calibri"/>
          <w:sz w:val="22"/>
          <w:szCs w:val="22"/>
        </w:rPr>
        <w:t xml:space="preserve">BEIJER </w:t>
      </w:r>
      <w:proofErr w:type="spellStart"/>
      <w:r w:rsidR="00EC0D85">
        <w:rPr>
          <w:rFonts w:ascii="Calibri" w:hAnsi="Calibri"/>
          <w:sz w:val="22"/>
          <w:szCs w:val="22"/>
        </w:rPr>
        <w:t>GROUP</w:t>
      </w:r>
      <w:r w:rsidR="00B40C21">
        <w:rPr>
          <w:rFonts w:ascii="Calibri" w:hAnsi="Calibri"/>
          <w:sz w:val="22"/>
          <w:szCs w:val="22"/>
        </w:rPr>
        <w:t>s</w:t>
      </w:r>
      <w:proofErr w:type="spellEnd"/>
      <w:r w:rsidR="00EC0D85">
        <w:rPr>
          <w:rFonts w:ascii="Calibri" w:hAnsi="Calibri"/>
          <w:sz w:val="22"/>
          <w:szCs w:val="22"/>
        </w:rPr>
        <w:t xml:space="preserve"> </w:t>
      </w:r>
      <w:del w:id="54" w:author="Adam Charles Turner" w:date="2021-07-09T11:34:00Z">
        <w:r w:rsidR="009E47A7">
          <w:rPr>
            <w:rFonts w:ascii="Calibri" w:hAnsi="Calibri"/>
            <w:sz w:val="22"/>
            <w:szCs w:val="22"/>
          </w:rPr>
          <w:delText>order</w:delText>
        </w:r>
        <w:r w:rsidR="0097448D">
          <w:rPr>
            <w:rFonts w:ascii="Calibri" w:hAnsi="Calibri"/>
            <w:sz w:val="22"/>
            <w:szCs w:val="22"/>
          </w:rPr>
          <w:delText>utveckling</w:delText>
        </w:r>
      </w:del>
      <w:ins w:id="55" w:author="Adam Charles Turner" w:date="2021-07-09T11:34:00Z">
        <w:r w:rsidR="009E47A7">
          <w:rPr>
            <w:rFonts w:ascii="Calibri" w:hAnsi="Calibri"/>
            <w:sz w:val="22"/>
            <w:szCs w:val="22"/>
          </w:rPr>
          <w:t>order</w:t>
        </w:r>
        <w:r w:rsidR="00200F01">
          <w:rPr>
            <w:rFonts w:ascii="Calibri" w:hAnsi="Calibri"/>
            <w:sz w:val="22"/>
            <w:szCs w:val="22"/>
          </w:rPr>
          <w:t>ingång satte ett nytt rekord</w:t>
        </w:r>
      </w:ins>
      <w:r w:rsidR="00200F01">
        <w:rPr>
          <w:rFonts w:ascii="Calibri" w:hAnsi="Calibri"/>
          <w:sz w:val="22"/>
          <w:szCs w:val="22"/>
        </w:rPr>
        <w:t xml:space="preserve"> under det </w:t>
      </w:r>
      <w:ins w:id="56" w:author="Adam Charles Turner" w:date="2021-07-09T11:34:00Z">
        <w:r w:rsidR="00200F01">
          <w:rPr>
            <w:rFonts w:ascii="Calibri" w:hAnsi="Calibri"/>
            <w:sz w:val="22"/>
            <w:szCs w:val="22"/>
          </w:rPr>
          <w:t xml:space="preserve">andra kvartalet. Med </w:t>
        </w:r>
        <w:r w:rsidR="00825831">
          <w:rPr>
            <w:rFonts w:ascii="Calibri" w:hAnsi="Calibri"/>
            <w:sz w:val="22"/>
            <w:szCs w:val="22"/>
          </w:rPr>
          <w:t xml:space="preserve">en </w:t>
        </w:r>
        <w:r w:rsidR="00200F01">
          <w:rPr>
            <w:rFonts w:ascii="Calibri" w:hAnsi="Calibri"/>
            <w:sz w:val="22"/>
            <w:szCs w:val="22"/>
          </w:rPr>
          <w:t xml:space="preserve">uppgång på över 50 procent passerade vi för </w:t>
        </w:r>
      </w:ins>
      <w:r w:rsidR="00200F01">
        <w:rPr>
          <w:rFonts w:ascii="Calibri" w:hAnsi="Calibri"/>
          <w:sz w:val="22"/>
          <w:szCs w:val="22"/>
        </w:rPr>
        <w:t xml:space="preserve">första </w:t>
      </w:r>
      <w:del w:id="57" w:author="Adam Charles Turner" w:date="2021-07-09T11:34:00Z">
        <w:r w:rsidR="0097448D">
          <w:rPr>
            <w:rFonts w:ascii="Calibri" w:hAnsi="Calibri"/>
            <w:sz w:val="22"/>
            <w:szCs w:val="22"/>
          </w:rPr>
          <w:delText xml:space="preserve">kvartalet </w:delText>
        </w:r>
        <w:r w:rsidR="00EC0D85">
          <w:rPr>
            <w:rFonts w:ascii="Calibri" w:hAnsi="Calibri"/>
            <w:sz w:val="22"/>
            <w:szCs w:val="22"/>
          </w:rPr>
          <w:delText xml:space="preserve">bekräftar återhämtningen </w:delText>
        </w:r>
      </w:del>
      <w:ins w:id="58" w:author="Adam Charles Turner" w:date="2021-07-09T11:34:00Z">
        <w:r w:rsidR="00200F01">
          <w:rPr>
            <w:rFonts w:ascii="Calibri" w:hAnsi="Calibri"/>
            <w:sz w:val="22"/>
            <w:szCs w:val="22"/>
          </w:rPr>
          <w:t xml:space="preserve">gången 500 mkr </w:t>
        </w:r>
      </w:ins>
      <w:r w:rsidR="00200F01">
        <w:rPr>
          <w:rFonts w:ascii="Calibri" w:hAnsi="Calibri"/>
          <w:sz w:val="22"/>
          <w:szCs w:val="22"/>
        </w:rPr>
        <w:t xml:space="preserve">i </w:t>
      </w:r>
      <w:del w:id="59" w:author="Adam Charles Turner" w:date="2021-07-09T11:34:00Z">
        <w:r w:rsidR="00EC0D85">
          <w:rPr>
            <w:rFonts w:ascii="Calibri" w:hAnsi="Calibri"/>
            <w:sz w:val="22"/>
            <w:szCs w:val="22"/>
          </w:rPr>
          <w:delText xml:space="preserve">ekonomin med en ökad </w:delText>
        </w:r>
      </w:del>
      <w:ins w:id="60" w:author="Adam Charles Turner" w:date="2021-07-09T11:34:00Z">
        <w:r w:rsidR="00200F01">
          <w:rPr>
            <w:rFonts w:ascii="Calibri" w:hAnsi="Calibri"/>
            <w:sz w:val="22"/>
            <w:szCs w:val="22"/>
          </w:rPr>
          <w:t xml:space="preserve">orderingång under ett enskilt kvartal. Det är ett styrkebesked och ett kvitto på att våra </w:t>
        </w:r>
        <w:r w:rsidR="00671F20">
          <w:rPr>
            <w:rFonts w:ascii="Calibri" w:hAnsi="Calibri"/>
            <w:sz w:val="22"/>
            <w:szCs w:val="22"/>
          </w:rPr>
          <w:t xml:space="preserve">tillväxtstrategier </w:t>
        </w:r>
        <w:r w:rsidR="00200F01">
          <w:rPr>
            <w:rFonts w:ascii="Calibri" w:hAnsi="Calibri"/>
            <w:sz w:val="22"/>
            <w:szCs w:val="22"/>
          </w:rPr>
          <w:t>nu ger resultat.</w:t>
        </w:r>
        <w:r w:rsidR="00671F20">
          <w:rPr>
            <w:rFonts w:ascii="Calibri" w:hAnsi="Calibri"/>
            <w:sz w:val="22"/>
            <w:szCs w:val="22"/>
          </w:rPr>
          <w:t xml:space="preserve"> Vi kan även notera att uppgången är bred och omfattar såväl koncernens tre affärsenheter som alla geografiska regioner.</w:t>
        </w:r>
      </w:ins>
    </w:p>
    <w:p w14:paraId="6A2DA48D" w14:textId="740EAEAE" w:rsidR="00CA1AE3" w:rsidRDefault="00CA1AE3" w:rsidP="00BA766F">
      <w:pPr>
        <w:rPr>
          <w:ins w:id="61" w:author="Adam Charles Turner" w:date="2021-07-09T11:34:00Z"/>
          <w:rFonts w:ascii="Calibri" w:hAnsi="Calibri"/>
          <w:sz w:val="22"/>
          <w:szCs w:val="22"/>
        </w:rPr>
      </w:pPr>
    </w:p>
    <w:p w14:paraId="652BA03C" w14:textId="13E64296" w:rsidR="00B36E35" w:rsidRDefault="00CA1AE3" w:rsidP="00BA766F">
      <w:pPr>
        <w:rPr>
          <w:ins w:id="62" w:author="Adam Charles Turner" w:date="2021-07-09T11:34:00Z"/>
          <w:rFonts w:ascii="Calibri" w:hAnsi="Calibri"/>
          <w:sz w:val="22"/>
          <w:szCs w:val="22"/>
        </w:rPr>
      </w:pPr>
      <w:ins w:id="63" w:author="Adam Charles Turner" w:date="2021-07-09T11:34:00Z">
        <w:r>
          <w:rPr>
            <w:rFonts w:ascii="Calibri" w:hAnsi="Calibri"/>
            <w:sz w:val="22"/>
            <w:szCs w:val="22"/>
          </w:rPr>
          <w:t xml:space="preserve">Uppgången är också ett tecken på att effekterna på </w:t>
        </w:r>
      </w:ins>
      <w:r>
        <w:rPr>
          <w:rFonts w:ascii="Calibri" w:hAnsi="Calibri"/>
          <w:sz w:val="22"/>
          <w:szCs w:val="22"/>
        </w:rPr>
        <w:t>efterfrågan</w:t>
      </w:r>
      <w:del w:id="64" w:author="Adam Charles Turner" w:date="2021-07-09T11:34:00Z">
        <w:r w:rsidR="00EC0D85">
          <w:rPr>
            <w:rFonts w:ascii="Calibri" w:hAnsi="Calibri"/>
            <w:sz w:val="22"/>
            <w:szCs w:val="22"/>
          </w:rPr>
          <w:delText xml:space="preserve">. </w:delText>
        </w:r>
        <w:r w:rsidR="001F0C57">
          <w:rPr>
            <w:rFonts w:ascii="Calibri" w:hAnsi="Calibri"/>
            <w:sz w:val="22"/>
            <w:szCs w:val="22"/>
          </w:rPr>
          <w:delText xml:space="preserve">Orderingången </w:delText>
        </w:r>
        <w:r w:rsidR="00DA68B0">
          <w:rPr>
            <w:rFonts w:ascii="Calibri" w:hAnsi="Calibri"/>
            <w:sz w:val="22"/>
            <w:szCs w:val="22"/>
          </w:rPr>
          <w:delText xml:space="preserve">steg </w:delText>
        </w:r>
      </w:del>
      <w:ins w:id="65" w:author="Adam Charles Turner" w:date="2021-07-09T11:34:00Z">
        <w:r>
          <w:rPr>
            <w:rFonts w:ascii="Calibri" w:hAnsi="Calibri"/>
            <w:sz w:val="22"/>
            <w:szCs w:val="22"/>
          </w:rPr>
          <w:t xml:space="preserve"> från pandemin och covid-19 börjar klinga av. Däremot kvarstår den globala bristen på vissa nyckelkomponenter. Det innebär att </w:t>
        </w:r>
        <w:r w:rsidR="00650F78">
          <w:rPr>
            <w:rFonts w:ascii="Calibri" w:hAnsi="Calibri"/>
            <w:sz w:val="22"/>
            <w:szCs w:val="22"/>
          </w:rPr>
          <w:t xml:space="preserve">flera produkter </w:t>
        </w:r>
        <w:r>
          <w:rPr>
            <w:rFonts w:ascii="Calibri" w:hAnsi="Calibri"/>
            <w:sz w:val="22"/>
            <w:szCs w:val="22"/>
          </w:rPr>
          <w:t xml:space="preserve">inte fullt ut kan färdigställas </w:t>
        </w:r>
        <w:r w:rsidR="00650F78">
          <w:rPr>
            <w:rFonts w:ascii="Calibri" w:hAnsi="Calibri"/>
            <w:sz w:val="22"/>
            <w:szCs w:val="22"/>
          </w:rPr>
          <w:t xml:space="preserve">enligt planer </w:t>
        </w:r>
        <w:r>
          <w:rPr>
            <w:rFonts w:ascii="Calibri" w:hAnsi="Calibri"/>
            <w:sz w:val="22"/>
            <w:szCs w:val="22"/>
          </w:rPr>
          <w:t>vilket medför störningar i leveranskedjorna.</w:t>
        </w:r>
        <w:r w:rsidR="00B36E35">
          <w:rPr>
            <w:rFonts w:ascii="Calibri" w:hAnsi="Calibri"/>
            <w:sz w:val="22"/>
            <w:szCs w:val="22"/>
          </w:rPr>
          <w:t xml:space="preserve"> Det påverkade BEIJER </w:t>
        </w:r>
        <w:proofErr w:type="spellStart"/>
        <w:r w:rsidR="00B36E35">
          <w:rPr>
            <w:rFonts w:ascii="Calibri" w:hAnsi="Calibri"/>
            <w:sz w:val="22"/>
            <w:szCs w:val="22"/>
          </w:rPr>
          <w:t>GROUP</w:t>
        </w:r>
        <w:r w:rsidR="00B40C21">
          <w:rPr>
            <w:rFonts w:ascii="Calibri" w:hAnsi="Calibri"/>
            <w:sz w:val="22"/>
            <w:szCs w:val="22"/>
          </w:rPr>
          <w:t>s</w:t>
        </w:r>
        <w:proofErr w:type="spellEnd"/>
        <w:r w:rsidR="00B36E35">
          <w:rPr>
            <w:rFonts w:ascii="Calibri" w:hAnsi="Calibri"/>
            <w:sz w:val="22"/>
            <w:szCs w:val="22"/>
          </w:rPr>
          <w:t xml:space="preserve"> leveranser under det andra kvartalet liksom </w:t>
        </w:r>
      </w:ins>
      <w:r w:rsidR="00B36E35">
        <w:rPr>
          <w:rFonts w:ascii="Calibri" w:hAnsi="Calibri"/>
          <w:sz w:val="22"/>
          <w:szCs w:val="22"/>
        </w:rPr>
        <w:t>under det första kvartalet</w:t>
      </w:r>
      <w:del w:id="66" w:author="Adam Charles Turner" w:date="2021-07-09T11:34:00Z">
        <w:r w:rsidR="001F0C57">
          <w:rPr>
            <w:rFonts w:ascii="Calibri" w:hAnsi="Calibri"/>
            <w:sz w:val="22"/>
            <w:szCs w:val="22"/>
          </w:rPr>
          <w:delText xml:space="preserve"> 2021</w:delText>
        </w:r>
        <w:r w:rsidR="00446D2C">
          <w:rPr>
            <w:rFonts w:ascii="Calibri" w:hAnsi="Calibri"/>
            <w:sz w:val="22"/>
            <w:szCs w:val="22"/>
          </w:rPr>
          <w:delText xml:space="preserve"> </w:delText>
        </w:r>
        <w:r w:rsidR="001F0C57">
          <w:rPr>
            <w:rFonts w:ascii="Calibri" w:hAnsi="Calibri"/>
            <w:sz w:val="22"/>
            <w:szCs w:val="22"/>
          </w:rPr>
          <w:delText xml:space="preserve">jämfört med såväl det första som fjärde kvartalet förra året. </w:delText>
        </w:r>
        <w:r w:rsidR="00EC0D85">
          <w:rPr>
            <w:rFonts w:ascii="Calibri" w:hAnsi="Calibri"/>
            <w:sz w:val="22"/>
            <w:szCs w:val="22"/>
          </w:rPr>
          <w:delText xml:space="preserve">Vi kan också </w:delText>
        </w:r>
      </w:del>
      <w:ins w:id="67" w:author="Adam Charles Turner" w:date="2021-07-09T11:34:00Z">
        <w:r w:rsidR="00B36E35">
          <w:rPr>
            <w:rFonts w:ascii="Calibri" w:hAnsi="Calibri"/>
            <w:sz w:val="22"/>
            <w:szCs w:val="22"/>
          </w:rPr>
          <w:t>.</w:t>
        </w:r>
      </w:ins>
    </w:p>
    <w:p w14:paraId="7993A896" w14:textId="30B78252" w:rsidR="00B36E35" w:rsidRDefault="00B36E35" w:rsidP="00BA766F">
      <w:pPr>
        <w:rPr>
          <w:ins w:id="68" w:author="Adam Charles Turner" w:date="2021-07-09T11:34:00Z"/>
          <w:rFonts w:ascii="Calibri" w:hAnsi="Calibri"/>
          <w:sz w:val="22"/>
          <w:szCs w:val="22"/>
        </w:rPr>
      </w:pPr>
    </w:p>
    <w:p w14:paraId="4AD3BA13" w14:textId="54A38625" w:rsidR="00E418B9" w:rsidRDefault="00B36E35" w:rsidP="00BA766F">
      <w:pPr>
        <w:rPr>
          <w:ins w:id="69" w:author="Adam Charles Turner" w:date="2021-07-09T11:34:00Z"/>
          <w:rFonts w:ascii="Calibri" w:hAnsi="Calibri"/>
          <w:sz w:val="22"/>
          <w:szCs w:val="22"/>
        </w:rPr>
      </w:pPr>
      <w:ins w:id="70" w:author="Adam Charles Turner" w:date="2021-07-09T11:34:00Z">
        <w:r>
          <w:rPr>
            <w:rFonts w:ascii="Calibri" w:hAnsi="Calibri"/>
            <w:sz w:val="22"/>
            <w:szCs w:val="22"/>
          </w:rPr>
          <w:t xml:space="preserve">Vi bedömer att bortfallet i omsättning till följd av komponentbristen </w:t>
        </w:r>
        <w:r w:rsidR="00FF45DF">
          <w:rPr>
            <w:rFonts w:ascii="Calibri" w:hAnsi="Calibri"/>
            <w:sz w:val="22"/>
            <w:szCs w:val="22"/>
          </w:rPr>
          <w:t>som hämmat leverans</w:t>
        </w:r>
        <w:r w:rsidR="00650F78">
          <w:rPr>
            <w:rFonts w:ascii="Calibri" w:hAnsi="Calibri"/>
            <w:sz w:val="22"/>
            <w:szCs w:val="22"/>
          </w:rPr>
          <w:t>erna</w:t>
        </w:r>
        <w:r w:rsidR="00FF45DF">
          <w:rPr>
            <w:rFonts w:ascii="Calibri" w:hAnsi="Calibri"/>
            <w:sz w:val="22"/>
            <w:szCs w:val="22"/>
          </w:rPr>
          <w:t xml:space="preserve"> </w:t>
        </w:r>
        <w:r>
          <w:rPr>
            <w:rFonts w:ascii="Calibri" w:hAnsi="Calibri"/>
            <w:sz w:val="22"/>
            <w:szCs w:val="22"/>
          </w:rPr>
          <w:t>uppgick till 1</w:t>
        </w:r>
        <w:r w:rsidR="00671F20">
          <w:rPr>
            <w:rFonts w:ascii="Calibri" w:hAnsi="Calibri"/>
            <w:sz w:val="22"/>
            <w:szCs w:val="22"/>
          </w:rPr>
          <w:t>1</w:t>
        </w:r>
        <w:r>
          <w:rPr>
            <w:rFonts w:ascii="Calibri" w:hAnsi="Calibri"/>
            <w:sz w:val="22"/>
            <w:szCs w:val="22"/>
          </w:rPr>
          <w:t xml:space="preserve">-12 procent av </w:t>
        </w:r>
        <w:r w:rsidR="007A747E">
          <w:rPr>
            <w:rFonts w:ascii="Calibri" w:hAnsi="Calibri"/>
            <w:sz w:val="22"/>
            <w:szCs w:val="22"/>
          </w:rPr>
          <w:t xml:space="preserve">försäljningen </w:t>
        </w:r>
        <w:r>
          <w:rPr>
            <w:rFonts w:ascii="Calibri" w:hAnsi="Calibri"/>
            <w:sz w:val="22"/>
            <w:szCs w:val="22"/>
          </w:rPr>
          <w:t xml:space="preserve">under det andra kvartalet motsvarande </w:t>
        </w:r>
        <w:r w:rsidR="00671F20">
          <w:rPr>
            <w:rFonts w:ascii="Calibri" w:hAnsi="Calibri"/>
            <w:sz w:val="22"/>
            <w:szCs w:val="22"/>
          </w:rPr>
          <w:t>nästan 50 mkr</w:t>
        </w:r>
        <w:r>
          <w:rPr>
            <w:rFonts w:ascii="Calibri" w:hAnsi="Calibri"/>
            <w:sz w:val="22"/>
            <w:szCs w:val="22"/>
          </w:rPr>
          <w:t xml:space="preserve">. Koncernen kunde </w:t>
        </w:r>
        <w:r w:rsidR="00E418B9">
          <w:rPr>
            <w:rFonts w:ascii="Calibri" w:hAnsi="Calibri"/>
            <w:sz w:val="22"/>
            <w:szCs w:val="22"/>
          </w:rPr>
          <w:t xml:space="preserve">ändå </w:t>
        </w:r>
        <w:r>
          <w:rPr>
            <w:rFonts w:ascii="Calibri" w:hAnsi="Calibri"/>
            <w:sz w:val="22"/>
            <w:szCs w:val="22"/>
          </w:rPr>
          <w:t xml:space="preserve">öka sin försäljning med nio procent till närmare </w:t>
        </w:r>
        <w:r w:rsidR="00671F20">
          <w:rPr>
            <w:rFonts w:ascii="Calibri" w:hAnsi="Calibri"/>
            <w:sz w:val="22"/>
            <w:szCs w:val="22"/>
          </w:rPr>
          <w:t xml:space="preserve">390 </w:t>
        </w:r>
        <w:r>
          <w:rPr>
            <w:rFonts w:ascii="Calibri" w:hAnsi="Calibri"/>
            <w:sz w:val="22"/>
            <w:szCs w:val="22"/>
          </w:rPr>
          <w:t>mkr under perioden.</w:t>
        </w:r>
        <w:r w:rsidR="00E418B9">
          <w:rPr>
            <w:rFonts w:ascii="Calibri" w:hAnsi="Calibri"/>
            <w:sz w:val="22"/>
            <w:szCs w:val="22"/>
          </w:rPr>
          <w:t xml:space="preserve"> Jag vill i sammanhanget ge organisationen ett erkännande hur den och medarbetarna lyckats hantera utmaningarna med komponentbristen genom flexibilitet</w:t>
        </w:r>
        <w:r w:rsidR="00287391">
          <w:rPr>
            <w:rFonts w:ascii="Calibri" w:hAnsi="Calibri"/>
            <w:sz w:val="22"/>
            <w:szCs w:val="22"/>
          </w:rPr>
          <w:t xml:space="preserve">, </w:t>
        </w:r>
        <w:r w:rsidR="00B40C21">
          <w:rPr>
            <w:rFonts w:ascii="Calibri" w:hAnsi="Calibri"/>
            <w:sz w:val="22"/>
            <w:szCs w:val="22"/>
          </w:rPr>
          <w:t xml:space="preserve">att </w:t>
        </w:r>
        <w:r w:rsidR="00287391">
          <w:rPr>
            <w:rFonts w:ascii="Calibri" w:hAnsi="Calibri"/>
            <w:sz w:val="22"/>
            <w:szCs w:val="22"/>
          </w:rPr>
          <w:t xml:space="preserve">hitta nya lösningar </w:t>
        </w:r>
        <w:r w:rsidR="00E418B9">
          <w:rPr>
            <w:rFonts w:ascii="Calibri" w:hAnsi="Calibri"/>
            <w:sz w:val="22"/>
            <w:szCs w:val="22"/>
          </w:rPr>
          <w:t xml:space="preserve">och </w:t>
        </w:r>
        <w:proofErr w:type="spellStart"/>
        <w:r w:rsidR="00E418B9">
          <w:rPr>
            <w:rFonts w:ascii="Calibri" w:hAnsi="Calibri"/>
            <w:sz w:val="22"/>
            <w:szCs w:val="22"/>
          </w:rPr>
          <w:t>omplanering</w:t>
        </w:r>
        <w:r w:rsidR="00163FE8">
          <w:rPr>
            <w:rFonts w:ascii="Calibri" w:hAnsi="Calibri"/>
            <w:sz w:val="22"/>
            <w:szCs w:val="22"/>
          </w:rPr>
          <w:t>ar</w:t>
        </w:r>
        <w:proofErr w:type="spellEnd"/>
        <w:r w:rsidR="00E418B9">
          <w:rPr>
            <w:rFonts w:ascii="Calibri" w:hAnsi="Calibri"/>
            <w:sz w:val="22"/>
            <w:szCs w:val="22"/>
          </w:rPr>
          <w:t>.</w:t>
        </w:r>
      </w:ins>
    </w:p>
    <w:p w14:paraId="1DAF3DFA" w14:textId="77777777" w:rsidR="00E418B9" w:rsidRDefault="00E418B9" w:rsidP="00BA766F">
      <w:pPr>
        <w:rPr>
          <w:ins w:id="71" w:author="Adam Charles Turner" w:date="2021-07-09T11:34:00Z"/>
          <w:rFonts w:ascii="Calibri" w:hAnsi="Calibri"/>
          <w:sz w:val="22"/>
          <w:szCs w:val="22"/>
        </w:rPr>
      </w:pPr>
    </w:p>
    <w:p w14:paraId="57B6964F" w14:textId="565B28B4" w:rsidR="007A747E" w:rsidRDefault="007A747E" w:rsidP="00BA766F">
      <w:pPr>
        <w:rPr>
          <w:ins w:id="72" w:author="Adam Charles Turner" w:date="2021-07-09T11:34:00Z"/>
          <w:rFonts w:ascii="Calibri" w:hAnsi="Calibri"/>
          <w:sz w:val="22"/>
          <w:szCs w:val="22"/>
        </w:rPr>
      </w:pPr>
      <w:ins w:id="73" w:author="Adam Charles Turner" w:date="2021-07-09T11:34:00Z">
        <w:r>
          <w:rPr>
            <w:rFonts w:ascii="Calibri" w:hAnsi="Calibri"/>
            <w:sz w:val="22"/>
            <w:szCs w:val="22"/>
          </w:rPr>
          <w:t xml:space="preserve">Rörelseresultatet steg med </w:t>
        </w:r>
        <w:r w:rsidR="004120C8">
          <w:rPr>
            <w:rFonts w:ascii="Calibri" w:hAnsi="Calibri"/>
            <w:sz w:val="22"/>
            <w:szCs w:val="22"/>
          </w:rPr>
          <w:t xml:space="preserve">24 </w:t>
        </w:r>
        <w:r>
          <w:rPr>
            <w:rFonts w:ascii="Calibri" w:hAnsi="Calibri"/>
            <w:sz w:val="22"/>
            <w:szCs w:val="22"/>
          </w:rPr>
          <w:t>procent men det påverkades negativt av bortfallet i omsättning</w:t>
        </w:r>
        <w:r w:rsidR="00671F20">
          <w:rPr>
            <w:rFonts w:ascii="Calibri" w:hAnsi="Calibri"/>
            <w:sz w:val="22"/>
            <w:szCs w:val="22"/>
          </w:rPr>
          <w:t xml:space="preserve">. </w:t>
        </w:r>
        <w:r w:rsidR="00404222">
          <w:rPr>
            <w:rFonts w:ascii="Calibri" w:hAnsi="Calibri"/>
            <w:sz w:val="22"/>
            <w:szCs w:val="22"/>
          </w:rPr>
          <w:t xml:space="preserve">Jag kan som VD </w:t>
        </w:r>
      </w:ins>
      <w:r w:rsidR="00404222">
        <w:rPr>
          <w:rFonts w:ascii="Calibri" w:hAnsi="Calibri"/>
          <w:sz w:val="22"/>
          <w:szCs w:val="22"/>
        </w:rPr>
        <w:t xml:space="preserve">konstatera att </w:t>
      </w:r>
      <w:ins w:id="74" w:author="Adam Charles Turner" w:date="2021-07-09T11:34:00Z">
        <w:r w:rsidR="00404222">
          <w:rPr>
            <w:rFonts w:ascii="Calibri" w:hAnsi="Calibri"/>
            <w:sz w:val="22"/>
            <w:szCs w:val="22"/>
          </w:rPr>
          <w:t xml:space="preserve">resultatet ligger på en för låg nivå och att det </w:t>
        </w:r>
        <w:r w:rsidR="00287391">
          <w:rPr>
            <w:rFonts w:ascii="Calibri" w:hAnsi="Calibri"/>
            <w:sz w:val="22"/>
            <w:szCs w:val="22"/>
          </w:rPr>
          <w:t xml:space="preserve">till </w:t>
        </w:r>
        <w:r w:rsidR="00404222">
          <w:rPr>
            <w:rFonts w:ascii="Calibri" w:hAnsi="Calibri"/>
            <w:sz w:val="22"/>
            <w:szCs w:val="22"/>
          </w:rPr>
          <w:t xml:space="preserve">synes är en bit kvar till att nå våra lönsamhetsmål. </w:t>
        </w:r>
        <w:r w:rsidR="00957F8A">
          <w:rPr>
            <w:rFonts w:ascii="Calibri" w:hAnsi="Calibri"/>
            <w:sz w:val="22"/>
            <w:szCs w:val="22"/>
          </w:rPr>
          <w:t xml:space="preserve">Men jag har god tillförsikt </w:t>
        </w:r>
        <w:r w:rsidR="00B40C21">
          <w:rPr>
            <w:rFonts w:ascii="Calibri" w:hAnsi="Calibri"/>
            <w:sz w:val="22"/>
            <w:szCs w:val="22"/>
          </w:rPr>
          <w:t xml:space="preserve">i </w:t>
        </w:r>
        <w:r w:rsidR="00957F8A">
          <w:rPr>
            <w:rFonts w:ascii="Calibri" w:hAnsi="Calibri"/>
            <w:sz w:val="22"/>
            <w:szCs w:val="22"/>
          </w:rPr>
          <w:t xml:space="preserve">att vi är på rätt väg </w:t>
        </w:r>
        <w:r w:rsidR="00F452B2">
          <w:rPr>
            <w:rFonts w:ascii="Calibri" w:hAnsi="Calibri"/>
            <w:sz w:val="22"/>
            <w:szCs w:val="22"/>
          </w:rPr>
          <w:t xml:space="preserve">och hyser optimism inför framtiden. Vårt resultat under andra kvartalet kunde ha varit </w:t>
        </w:r>
        <w:r w:rsidR="00671F20">
          <w:rPr>
            <w:rFonts w:ascii="Calibri" w:hAnsi="Calibri"/>
            <w:sz w:val="22"/>
            <w:szCs w:val="22"/>
          </w:rPr>
          <w:t>väsentligt h</w:t>
        </w:r>
        <w:r w:rsidR="00F452B2">
          <w:rPr>
            <w:rFonts w:ascii="Calibri" w:hAnsi="Calibri"/>
            <w:sz w:val="22"/>
            <w:szCs w:val="22"/>
          </w:rPr>
          <w:t xml:space="preserve">ögre om </w:t>
        </w:r>
        <w:r w:rsidR="00650F78">
          <w:rPr>
            <w:rFonts w:ascii="Calibri" w:hAnsi="Calibri"/>
            <w:sz w:val="22"/>
            <w:szCs w:val="22"/>
          </w:rPr>
          <w:t>vi haft en normal leveranssituation</w:t>
        </w:r>
        <w:r w:rsidR="00671F20">
          <w:rPr>
            <w:rFonts w:ascii="Calibri" w:hAnsi="Calibri"/>
            <w:sz w:val="22"/>
            <w:szCs w:val="22"/>
          </w:rPr>
          <w:t>. Komponentbristen har även medfört inslag av höjda priser på nyckelkomponenter som k</w:t>
        </w:r>
        <w:r w:rsidR="00F452B2">
          <w:rPr>
            <w:rFonts w:ascii="Calibri" w:hAnsi="Calibri"/>
            <w:sz w:val="22"/>
            <w:szCs w:val="22"/>
          </w:rPr>
          <w:t xml:space="preserve">ommer att föras vidare till nästa led </w:t>
        </w:r>
        <w:r w:rsidR="00CD213C">
          <w:rPr>
            <w:rFonts w:ascii="Calibri" w:hAnsi="Calibri"/>
            <w:sz w:val="22"/>
            <w:szCs w:val="22"/>
          </w:rPr>
          <w:t>under kommande kvartal</w:t>
        </w:r>
        <w:r w:rsidR="00F452B2">
          <w:rPr>
            <w:rFonts w:ascii="Calibri" w:hAnsi="Calibri"/>
            <w:sz w:val="22"/>
            <w:szCs w:val="22"/>
          </w:rPr>
          <w:t>.</w:t>
        </w:r>
      </w:ins>
    </w:p>
    <w:p w14:paraId="4B983D25" w14:textId="2A6E87EA" w:rsidR="00063A87" w:rsidRDefault="00063A87" w:rsidP="00BA766F">
      <w:pPr>
        <w:rPr>
          <w:ins w:id="75" w:author="Adam Charles Turner" w:date="2021-07-09T11:34:00Z"/>
          <w:rFonts w:ascii="Calibri" w:hAnsi="Calibri"/>
          <w:sz w:val="22"/>
          <w:szCs w:val="22"/>
        </w:rPr>
      </w:pPr>
    </w:p>
    <w:p w14:paraId="211022F8" w14:textId="039532C3" w:rsidR="00287391" w:rsidRDefault="00063A87" w:rsidP="00BA766F">
      <w:pPr>
        <w:rPr>
          <w:ins w:id="76" w:author="Adam Charles Turner" w:date="2021-07-09T11:34:00Z"/>
          <w:rFonts w:ascii="Calibri" w:hAnsi="Calibri"/>
          <w:sz w:val="22"/>
          <w:szCs w:val="22"/>
        </w:rPr>
      </w:pPr>
      <w:ins w:id="77" w:author="Adam Charles Turner" w:date="2021-07-09T11:34:00Z">
        <w:r>
          <w:rPr>
            <w:rFonts w:ascii="Calibri" w:hAnsi="Calibri"/>
            <w:sz w:val="22"/>
            <w:szCs w:val="22"/>
          </w:rPr>
          <w:t>Det är också viktigt att betona att problemen med leveranserna</w:t>
        </w:r>
        <w:r w:rsidR="00671F20">
          <w:rPr>
            <w:rFonts w:ascii="Calibri" w:hAnsi="Calibri"/>
            <w:sz w:val="22"/>
            <w:szCs w:val="22"/>
          </w:rPr>
          <w:t xml:space="preserve"> </w:t>
        </w:r>
        <w:r>
          <w:rPr>
            <w:rFonts w:ascii="Calibri" w:hAnsi="Calibri"/>
            <w:sz w:val="22"/>
            <w:szCs w:val="22"/>
          </w:rPr>
          <w:t>hänger samman med komponentbristen</w:t>
        </w:r>
        <w:r w:rsidR="0032319A">
          <w:rPr>
            <w:rFonts w:ascii="Calibri" w:hAnsi="Calibri"/>
            <w:sz w:val="22"/>
            <w:szCs w:val="22"/>
          </w:rPr>
          <w:t xml:space="preserve"> och inte interna kapacitetsproblem</w:t>
        </w:r>
        <w:r>
          <w:rPr>
            <w:rFonts w:ascii="Calibri" w:hAnsi="Calibri"/>
            <w:sz w:val="22"/>
            <w:szCs w:val="22"/>
          </w:rPr>
          <w:t xml:space="preserve">. Vi har </w:t>
        </w:r>
        <w:r w:rsidR="00671F20">
          <w:rPr>
            <w:rFonts w:ascii="Calibri" w:hAnsi="Calibri"/>
            <w:sz w:val="22"/>
            <w:szCs w:val="22"/>
          </w:rPr>
          <w:t xml:space="preserve">valt att </w:t>
        </w:r>
        <w:r>
          <w:rPr>
            <w:rFonts w:ascii="Calibri" w:hAnsi="Calibri"/>
            <w:sz w:val="22"/>
            <w:szCs w:val="22"/>
          </w:rPr>
          <w:t>bygg</w:t>
        </w:r>
        <w:r w:rsidR="00671F20">
          <w:rPr>
            <w:rFonts w:ascii="Calibri" w:hAnsi="Calibri"/>
            <w:sz w:val="22"/>
            <w:szCs w:val="22"/>
          </w:rPr>
          <w:t>a</w:t>
        </w:r>
        <w:r>
          <w:rPr>
            <w:rFonts w:ascii="Calibri" w:hAnsi="Calibri"/>
            <w:sz w:val="22"/>
            <w:szCs w:val="22"/>
          </w:rPr>
          <w:t xml:space="preserve"> upp </w:t>
        </w:r>
        <w:r w:rsidR="00671F20">
          <w:rPr>
            <w:rFonts w:ascii="Calibri" w:hAnsi="Calibri"/>
            <w:sz w:val="22"/>
            <w:szCs w:val="22"/>
          </w:rPr>
          <w:t xml:space="preserve">ett visst </w:t>
        </w:r>
        <w:r>
          <w:rPr>
            <w:rFonts w:ascii="Calibri" w:hAnsi="Calibri"/>
            <w:sz w:val="22"/>
            <w:szCs w:val="22"/>
          </w:rPr>
          <w:t xml:space="preserve">lager av produkter </w:t>
        </w:r>
        <w:r w:rsidR="00671F20">
          <w:rPr>
            <w:rFonts w:ascii="Calibri" w:hAnsi="Calibri"/>
            <w:sz w:val="22"/>
            <w:szCs w:val="22"/>
          </w:rPr>
          <w:t xml:space="preserve">för att snabbt kunna leverera </w:t>
        </w:r>
        <w:r>
          <w:rPr>
            <w:rFonts w:ascii="Calibri" w:hAnsi="Calibri"/>
            <w:sz w:val="22"/>
            <w:szCs w:val="22"/>
          </w:rPr>
          <w:t xml:space="preserve">när väl den enskilda komponenten är på plats. Uppbyggnaden av lager har förutom resultatpåverkan medfört ett negativt kassaflöde under </w:t>
        </w:r>
        <w:r>
          <w:rPr>
            <w:rFonts w:ascii="Calibri" w:hAnsi="Calibri"/>
            <w:sz w:val="22"/>
            <w:szCs w:val="22"/>
          </w:rPr>
          <w:lastRenderedPageBreak/>
          <w:t xml:space="preserve">perioden som </w:t>
        </w:r>
        <w:r w:rsidR="00650F78">
          <w:rPr>
            <w:rFonts w:ascii="Calibri" w:hAnsi="Calibri"/>
            <w:sz w:val="22"/>
            <w:szCs w:val="22"/>
          </w:rPr>
          <w:t>kommer att vändas till</w:t>
        </w:r>
        <w:r>
          <w:rPr>
            <w:rFonts w:ascii="Calibri" w:hAnsi="Calibri"/>
            <w:sz w:val="22"/>
            <w:szCs w:val="22"/>
          </w:rPr>
          <w:t xml:space="preserve"> ett positivt kassaflöde efter leverans. </w:t>
        </w:r>
        <w:r w:rsidR="0032319A">
          <w:rPr>
            <w:rFonts w:ascii="Calibri" w:hAnsi="Calibri"/>
            <w:sz w:val="22"/>
            <w:szCs w:val="22"/>
          </w:rPr>
          <w:t xml:space="preserve">BEIJER </w:t>
        </w:r>
        <w:proofErr w:type="spellStart"/>
        <w:r w:rsidR="0032319A">
          <w:rPr>
            <w:rFonts w:ascii="Calibri" w:hAnsi="Calibri"/>
            <w:sz w:val="22"/>
            <w:szCs w:val="22"/>
          </w:rPr>
          <w:t>GROUP</w:t>
        </w:r>
        <w:r w:rsidR="00B40C21">
          <w:rPr>
            <w:rFonts w:ascii="Calibri" w:hAnsi="Calibri"/>
            <w:sz w:val="22"/>
            <w:szCs w:val="22"/>
          </w:rPr>
          <w:t>s</w:t>
        </w:r>
        <w:proofErr w:type="spellEnd"/>
        <w:r w:rsidR="0032319A">
          <w:rPr>
            <w:rFonts w:ascii="Calibri" w:hAnsi="Calibri"/>
            <w:sz w:val="22"/>
            <w:szCs w:val="22"/>
          </w:rPr>
          <w:t xml:space="preserve"> totala leveranskapacitet och under normala flöden av komponenter bedöms mer än väl överstiga takten i </w:t>
        </w:r>
      </w:ins>
      <w:r w:rsidR="0032319A">
        <w:rPr>
          <w:rFonts w:ascii="Calibri" w:hAnsi="Calibri"/>
          <w:sz w:val="22"/>
          <w:szCs w:val="22"/>
        </w:rPr>
        <w:t xml:space="preserve">orderingången </w:t>
      </w:r>
      <w:del w:id="78" w:author="Adam Charles Turner" w:date="2021-07-09T11:34:00Z">
        <w:r w:rsidR="00EC0D85">
          <w:rPr>
            <w:rFonts w:ascii="Calibri" w:hAnsi="Calibri"/>
            <w:sz w:val="22"/>
            <w:szCs w:val="22"/>
          </w:rPr>
          <w:delText>på 4</w:delText>
        </w:r>
        <w:r w:rsidR="00811345">
          <w:rPr>
            <w:rFonts w:ascii="Calibri" w:hAnsi="Calibri"/>
            <w:sz w:val="22"/>
            <w:szCs w:val="22"/>
          </w:rPr>
          <w:delText>17</w:delText>
        </w:r>
        <w:r w:rsidR="00EC0D85">
          <w:rPr>
            <w:rFonts w:ascii="Calibri" w:hAnsi="Calibri"/>
            <w:sz w:val="22"/>
            <w:szCs w:val="22"/>
          </w:rPr>
          <w:delText xml:space="preserve"> mkr var </w:delText>
        </w:r>
        <w:r w:rsidR="00252707">
          <w:rPr>
            <w:rFonts w:ascii="Calibri" w:hAnsi="Calibri"/>
            <w:sz w:val="22"/>
            <w:szCs w:val="22"/>
          </w:rPr>
          <w:delText xml:space="preserve">ett av </w:delText>
        </w:r>
        <w:r w:rsidR="00EC0D85">
          <w:rPr>
            <w:rFonts w:ascii="Calibri" w:hAnsi="Calibri"/>
            <w:sz w:val="22"/>
            <w:szCs w:val="22"/>
          </w:rPr>
          <w:delText xml:space="preserve">koncernens hittills </w:delText>
        </w:r>
        <w:r w:rsidR="00252707">
          <w:rPr>
            <w:rFonts w:ascii="Calibri" w:hAnsi="Calibri"/>
            <w:sz w:val="22"/>
            <w:szCs w:val="22"/>
          </w:rPr>
          <w:delText>bästa kvartal</w:delText>
        </w:r>
        <w:r w:rsidR="00A72EE6">
          <w:rPr>
            <w:rFonts w:ascii="Calibri" w:hAnsi="Calibri"/>
            <w:sz w:val="22"/>
            <w:szCs w:val="22"/>
          </w:rPr>
          <w:delText xml:space="preserve"> drivet av </w:delText>
        </w:r>
        <w:r w:rsidR="00B65C0E">
          <w:rPr>
            <w:rFonts w:ascii="Calibri" w:hAnsi="Calibri"/>
            <w:sz w:val="22"/>
            <w:szCs w:val="22"/>
          </w:rPr>
          <w:delText xml:space="preserve">affärsenheten </w:delText>
        </w:r>
      </w:del>
      <w:ins w:id="79" w:author="Adam Charles Turner" w:date="2021-07-09T11:34:00Z">
        <w:r w:rsidR="0032319A">
          <w:rPr>
            <w:rFonts w:ascii="Calibri" w:hAnsi="Calibri"/>
            <w:sz w:val="22"/>
            <w:szCs w:val="22"/>
          </w:rPr>
          <w:t xml:space="preserve">under det andra kvartalet. </w:t>
        </w:r>
      </w:ins>
    </w:p>
    <w:p w14:paraId="0803B620" w14:textId="77777777" w:rsidR="00E418B9" w:rsidRDefault="00E418B9" w:rsidP="00BA766F">
      <w:pPr>
        <w:rPr>
          <w:ins w:id="80" w:author="Adam Charles Turner" w:date="2021-07-09T11:34:00Z"/>
          <w:rFonts w:ascii="Calibri" w:hAnsi="Calibri"/>
          <w:sz w:val="22"/>
          <w:szCs w:val="22"/>
        </w:rPr>
      </w:pPr>
    </w:p>
    <w:p w14:paraId="6B1EE978" w14:textId="16867916" w:rsidR="008A55FB" w:rsidRDefault="00611A64" w:rsidP="00BA766F">
      <w:pPr>
        <w:rPr>
          <w:ins w:id="81" w:author="Adam Charles Turner" w:date="2021-07-09T11:34:00Z"/>
          <w:rFonts w:ascii="Calibri" w:hAnsi="Calibri"/>
          <w:sz w:val="22"/>
          <w:szCs w:val="22"/>
        </w:rPr>
      </w:pPr>
      <w:ins w:id="82" w:author="Adam Charles Turner" w:date="2021-07-09T11:34:00Z">
        <w:r>
          <w:rPr>
            <w:rFonts w:ascii="Calibri" w:hAnsi="Calibri"/>
            <w:sz w:val="22"/>
            <w:szCs w:val="22"/>
          </w:rPr>
          <w:t>Koncernens tre affärsenheter visa</w:t>
        </w:r>
        <w:r w:rsidR="00CD213C">
          <w:rPr>
            <w:rFonts w:ascii="Calibri" w:hAnsi="Calibri"/>
            <w:sz w:val="22"/>
            <w:szCs w:val="22"/>
          </w:rPr>
          <w:t>de</w:t>
        </w:r>
        <w:r>
          <w:rPr>
            <w:rFonts w:ascii="Calibri" w:hAnsi="Calibri"/>
            <w:sz w:val="22"/>
            <w:szCs w:val="22"/>
          </w:rPr>
          <w:t xml:space="preserve"> en positiv utveckling avseende orderingång</w:t>
        </w:r>
        <w:r w:rsidR="009D56D2">
          <w:rPr>
            <w:rFonts w:ascii="Calibri" w:hAnsi="Calibri"/>
            <w:sz w:val="22"/>
            <w:szCs w:val="22"/>
          </w:rPr>
          <w:t xml:space="preserve"> och </w:t>
        </w:r>
        <w:r>
          <w:rPr>
            <w:rFonts w:ascii="Calibri" w:hAnsi="Calibri"/>
            <w:sz w:val="22"/>
            <w:szCs w:val="22"/>
          </w:rPr>
          <w:t>omsättning</w:t>
        </w:r>
        <w:r w:rsidR="009D56D2">
          <w:rPr>
            <w:rFonts w:ascii="Calibri" w:hAnsi="Calibri"/>
            <w:sz w:val="22"/>
            <w:szCs w:val="22"/>
          </w:rPr>
          <w:t>.</w:t>
        </w:r>
        <w:r w:rsidR="00CD213C">
          <w:rPr>
            <w:rFonts w:ascii="Calibri" w:hAnsi="Calibri"/>
            <w:sz w:val="22"/>
            <w:szCs w:val="22"/>
          </w:rPr>
          <w:t xml:space="preserve"> Westermos orderingång steg med 40 procent och försäljningen med nio procent. Affärsenheten erhöll en större order</w:t>
        </w:r>
        <w:r w:rsidR="001C78BE">
          <w:rPr>
            <w:rFonts w:ascii="Calibri" w:hAnsi="Calibri"/>
            <w:sz w:val="22"/>
            <w:szCs w:val="22"/>
          </w:rPr>
          <w:t xml:space="preserve"> </w:t>
        </w:r>
        <w:r w:rsidR="002B4A6A">
          <w:rPr>
            <w:rFonts w:ascii="Calibri" w:hAnsi="Calibri"/>
            <w:sz w:val="22"/>
            <w:szCs w:val="22"/>
          </w:rPr>
          <w:t>på 36 mkr</w:t>
        </w:r>
        <w:r w:rsidR="00CD213C">
          <w:rPr>
            <w:rFonts w:ascii="Calibri" w:hAnsi="Calibri"/>
            <w:sz w:val="22"/>
            <w:szCs w:val="22"/>
          </w:rPr>
          <w:t xml:space="preserve"> inom ramen för ett ramavtal med en nordamerikansk tågoperatör. </w:t>
        </w:r>
        <w:r w:rsidR="002F75CF">
          <w:rPr>
            <w:rFonts w:ascii="Calibri" w:hAnsi="Calibri"/>
            <w:sz w:val="22"/>
            <w:szCs w:val="22"/>
          </w:rPr>
          <w:t xml:space="preserve">Tyska </w:t>
        </w:r>
        <w:r w:rsidR="00CD213C">
          <w:rPr>
            <w:rFonts w:ascii="Calibri" w:hAnsi="Calibri"/>
            <w:sz w:val="22"/>
            <w:szCs w:val="22"/>
          </w:rPr>
          <w:t>ELTEC som förvärvades under det första kvartalet har utvecklats över förväntan och bi</w:t>
        </w:r>
        <w:r w:rsidR="002F75CF">
          <w:rPr>
            <w:rFonts w:ascii="Calibri" w:hAnsi="Calibri"/>
            <w:sz w:val="22"/>
            <w:szCs w:val="22"/>
          </w:rPr>
          <w:t>drog positivt till Westermos affär. Affärsenhetens rörelseresultat blev något lägre under perioden beroende på stigande komponentpriser och uteblivna leveranser till följd av komponentbristen.</w:t>
        </w:r>
      </w:ins>
    </w:p>
    <w:p w14:paraId="4E161C0A" w14:textId="77777777" w:rsidR="008A55FB" w:rsidRDefault="008A55FB" w:rsidP="00BA766F">
      <w:pPr>
        <w:rPr>
          <w:ins w:id="83" w:author="Adam Charles Turner" w:date="2021-07-09T11:34:00Z"/>
          <w:rFonts w:ascii="Calibri" w:hAnsi="Calibri"/>
          <w:sz w:val="22"/>
          <w:szCs w:val="22"/>
        </w:rPr>
      </w:pPr>
    </w:p>
    <w:p w14:paraId="73516B97" w14:textId="6E3D90C3" w:rsidR="009D56D2" w:rsidRDefault="008A55FB" w:rsidP="00BA766F">
      <w:pPr>
        <w:rPr>
          <w:ins w:id="84" w:author="Adam Charles Turner" w:date="2021-07-09T11:34:00Z"/>
          <w:rFonts w:ascii="Calibri" w:hAnsi="Calibri"/>
          <w:sz w:val="22"/>
          <w:szCs w:val="22"/>
        </w:rPr>
      </w:pPr>
      <w:proofErr w:type="spellStart"/>
      <w:ins w:id="85" w:author="Adam Charles Turner" w:date="2021-07-09T11:34:00Z">
        <w:r>
          <w:rPr>
            <w:rFonts w:ascii="Calibri" w:hAnsi="Calibri"/>
            <w:sz w:val="22"/>
            <w:szCs w:val="22"/>
          </w:rPr>
          <w:t>Westermo</w:t>
        </w:r>
        <w:proofErr w:type="spellEnd"/>
        <w:r>
          <w:rPr>
            <w:rFonts w:ascii="Calibri" w:hAnsi="Calibri"/>
            <w:sz w:val="22"/>
            <w:szCs w:val="22"/>
          </w:rPr>
          <w:t xml:space="preserve"> nådde också en milstolpe under kvartalet genom lanseringen av </w:t>
        </w:r>
        <w:proofErr w:type="gramStart"/>
        <w:r>
          <w:rPr>
            <w:rFonts w:ascii="Calibri" w:hAnsi="Calibri"/>
            <w:sz w:val="22"/>
            <w:szCs w:val="22"/>
          </w:rPr>
          <w:t xml:space="preserve">en </w:t>
        </w:r>
        <w:r w:rsidR="00650F78">
          <w:rPr>
            <w:rFonts w:ascii="Calibri" w:hAnsi="Calibri"/>
            <w:sz w:val="22"/>
            <w:szCs w:val="22"/>
          </w:rPr>
          <w:t xml:space="preserve">nya </w:t>
        </w:r>
        <w:proofErr w:type="spellStart"/>
        <w:r w:rsidR="00650F78">
          <w:rPr>
            <w:rFonts w:ascii="Calibri" w:hAnsi="Calibri"/>
            <w:sz w:val="22"/>
            <w:szCs w:val="22"/>
          </w:rPr>
          <w:t>switchar</w:t>
        </w:r>
        <w:proofErr w:type="spellEnd"/>
        <w:proofErr w:type="gramEnd"/>
        <w:r>
          <w:rPr>
            <w:rFonts w:ascii="Calibri" w:hAnsi="Calibri"/>
            <w:sz w:val="22"/>
            <w:szCs w:val="22"/>
          </w:rPr>
          <w:t xml:space="preserve"> inom det nya segmentet eldistribution. </w:t>
        </w:r>
        <w:proofErr w:type="spellStart"/>
        <w:r>
          <w:rPr>
            <w:rFonts w:ascii="Calibri" w:hAnsi="Calibri"/>
            <w:sz w:val="22"/>
            <w:szCs w:val="22"/>
          </w:rPr>
          <w:t>Westermo</w:t>
        </w:r>
        <w:proofErr w:type="spellEnd"/>
        <w:r>
          <w:rPr>
            <w:rFonts w:ascii="Calibri" w:hAnsi="Calibri"/>
            <w:sz w:val="22"/>
            <w:szCs w:val="22"/>
          </w:rPr>
          <w:t xml:space="preserve"> har nu en </w:t>
        </w:r>
        <w:r w:rsidR="00650F78">
          <w:rPr>
            <w:rFonts w:ascii="Calibri" w:hAnsi="Calibri"/>
            <w:sz w:val="22"/>
            <w:szCs w:val="22"/>
          </w:rPr>
          <w:t xml:space="preserve">konkurrenskraftig </w:t>
        </w:r>
        <w:r>
          <w:rPr>
            <w:rFonts w:ascii="Calibri" w:hAnsi="Calibri"/>
            <w:sz w:val="22"/>
            <w:szCs w:val="22"/>
          </w:rPr>
          <w:t xml:space="preserve">produktportfölj för automatisering av ställverk och digitalisering av energisystem vilket är </w:t>
        </w:r>
        <w:r w:rsidR="002B4A6A">
          <w:rPr>
            <w:rFonts w:ascii="Calibri" w:hAnsi="Calibri"/>
            <w:sz w:val="22"/>
            <w:szCs w:val="22"/>
          </w:rPr>
          <w:t>i linje med affärsenhetens tillväxtstrategi.</w:t>
        </w:r>
      </w:ins>
    </w:p>
    <w:p w14:paraId="49BDCDA8" w14:textId="11878FC2" w:rsidR="002F75CF" w:rsidRDefault="002F75CF" w:rsidP="00BA766F">
      <w:pPr>
        <w:rPr>
          <w:ins w:id="86" w:author="Adam Charles Turner" w:date="2021-07-09T11:34:00Z"/>
          <w:rFonts w:ascii="Calibri" w:hAnsi="Calibri"/>
          <w:sz w:val="22"/>
          <w:szCs w:val="22"/>
        </w:rPr>
      </w:pPr>
    </w:p>
    <w:p w14:paraId="18A2C445" w14:textId="5D3E3F96" w:rsidR="002F75CF" w:rsidRDefault="002F75CF" w:rsidP="00BA766F">
      <w:pPr>
        <w:rPr>
          <w:ins w:id="87" w:author="Adam Charles Turner" w:date="2021-07-09T11:34:00Z"/>
          <w:rFonts w:ascii="Calibri" w:hAnsi="Calibri"/>
          <w:sz w:val="22"/>
          <w:szCs w:val="22"/>
        </w:rPr>
      </w:pPr>
      <w:r>
        <w:rPr>
          <w:rFonts w:ascii="Calibri" w:hAnsi="Calibri"/>
          <w:sz w:val="22"/>
          <w:szCs w:val="22"/>
        </w:rPr>
        <w:t xml:space="preserve">Beijer Electronics </w:t>
      </w:r>
      <w:ins w:id="88" w:author="Adam Charles Turner" w:date="2021-07-09T11:34:00Z">
        <w:r>
          <w:rPr>
            <w:rFonts w:ascii="Calibri" w:hAnsi="Calibri"/>
            <w:sz w:val="22"/>
            <w:szCs w:val="22"/>
          </w:rPr>
          <w:t>orderingång steg med närmare 80 procent och uppgick till över 200 mkr för andra kvartalet i rad. Försäljningen steg med sju procent och rörelseresultatet vändes från ett minus till ett nollresultat. Såväl försäljning som resultat har påverkats negativt av komponentbristen och stigande komponentpriser.</w:t>
        </w:r>
        <w:r w:rsidR="008A55FB">
          <w:rPr>
            <w:rFonts w:ascii="Calibri" w:hAnsi="Calibri"/>
            <w:sz w:val="22"/>
            <w:szCs w:val="22"/>
          </w:rPr>
          <w:t xml:space="preserve"> Affärsenheten </w:t>
        </w:r>
        <w:proofErr w:type="spellStart"/>
        <w:r w:rsidR="008A55FB">
          <w:rPr>
            <w:rFonts w:ascii="Calibri" w:hAnsi="Calibri"/>
            <w:sz w:val="22"/>
            <w:szCs w:val="22"/>
          </w:rPr>
          <w:t>Korenix</w:t>
        </w:r>
        <w:proofErr w:type="spellEnd"/>
        <w:r w:rsidR="008A55FB">
          <w:rPr>
            <w:rFonts w:ascii="Calibri" w:hAnsi="Calibri"/>
            <w:sz w:val="22"/>
            <w:szCs w:val="22"/>
          </w:rPr>
          <w:t xml:space="preserve"> utvecklades likaså positivt efter de senaste årens betydande oms</w:t>
        </w:r>
        <w:r w:rsidR="008864F3">
          <w:rPr>
            <w:rFonts w:ascii="Calibri" w:hAnsi="Calibri"/>
            <w:sz w:val="22"/>
            <w:szCs w:val="22"/>
          </w:rPr>
          <w:t>tällningar. Orderingång och försäljning ökade med närmare 30 procent och affärsenheten kunde visa ett nollresultat efter en relativt stor rörelseförlust förra året.</w:t>
        </w:r>
      </w:ins>
    </w:p>
    <w:p w14:paraId="522F543B" w14:textId="77777777" w:rsidR="008864F3" w:rsidRDefault="008864F3" w:rsidP="00BA766F">
      <w:pPr>
        <w:rPr>
          <w:ins w:id="89" w:author="Adam Charles Turner" w:date="2021-07-09T11:34:00Z"/>
          <w:rFonts w:ascii="Calibri" w:hAnsi="Calibri"/>
          <w:sz w:val="22"/>
          <w:szCs w:val="22"/>
        </w:rPr>
      </w:pPr>
    </w:p>
    <w:p w14:paraId="2609FA61" w14:textId="7ACFC901" w:rsidR="00446D2C" w:rsidRDefault="00AF1079">
      <w:pPr>
        <w:pStyle w:val="Lpandetext"/>
        <w:spacing w:after="200"/>
        <w:ind w:right="142"/>
        <w:rPr>
          <w:rFonts w:asciiTheme="minorHAnsi" w:hAnsiTheme="minorHAnsi"/>
          <w:rPrChange w:id="90" w:author="Adam Charles Turner" w:date="2021-07-09T11:34:00Z">
            <w:rPr>
              <w:rFonts w:ascii="Calibri" w:hAnsi="Calibri"/>
              <w:sz w:val="22"/>
            </w:rPr>
          </w:rPrChange>
        </w:rPr>
        <w:pPrChange w:id="91" w:author="Adam Charles Turner" w:date="2021-07-09T11:34:00Z">
          <w:pPr/>
        </w:pPrChange>
      </w:pPr>
      <w:r>
        <w:rPr>
          <w:rFonts w:asciiTheme="minorHAnsi" w:hAnsiTheme="minorHAnsi" w:cstheme="minorHAnsi"/>
          <w:iCs/>
          <w:szCs w:val="22"/>
        </w:rPr>
        <w:t>&amp;&amp;</w:t>
      </w:r>
      <w:ins w:id="92" w:author="Adam Charles Turner" w:date="2021-07-09T11:34:00Z">
        <w:r w:rsidR="00446D2C">
          <w:rPr>
            <w:rFonts w:asciiTheme="minorHAnsi" w:hAnsiTheme="minorHAnsi" w:cstheme="minorHAnsi"/>
            <w:iCs/>
            <w:szCs w:val="22"/>
          </w:rPr>
          <w:t xml:space="preserve">Sammantaget </w:t>
        </w:r>
        <w:r w:rsidR="008864F3">
          <w:rPr>
            <w:rFonts w:asciiTheme="minorHAnsi" w:hAnsiTheme="minorHAnsi" w:cstheme="minorHAnsi"/>
            <w:iCs/>
            <w:szCs w:val="22"/>
          </w:rPr>
          <w:t xml:space="preserve">är vi nöjda med den </w:t>
        </w:r>
      </w:ins>
      <w:r w:rsidR="008864F3">
        <w:rPr>
          <w:rFonts w:asciiTheme="minorHAnsi" w:hAnsiTheme="minorHAnsi"/>
          <w:rPrChange w:id="93" w:author="Adam Charles Turner" w:date="2021-07-09T11:34:00Z">
            <w:rPr>
              <w:rFonts w:ascii="Calibri" w:hAnsi="Calibri"/>
            </w:rPr>
          </w:rPrChange>
        </w:rPr>
        <w:t xml:space="preserve">fina </w:t>
      </w:r>
      <w:del w:id="94" w:author="Adam Charles Turner" w:date="2021-07-09T11:34:00Z">
        <w:r w:rsidR="00A72EE6">
          <w:rPr>
            <w:rFonts w:ascii="Calibri" w:hAnsi="Calibri"/>
            <w:szCs w:val="22"/>
          </w:rPr>
          <w:delText>utveckling</w:delText>
        </w:r>
        <w:r w:rsidR="00252707">
          <w:rPr>
            <w:rFonts w:ascii="Calibri" w:hAnsi="Calibri"/>
            <w:szCs w:val="22"/>
          </w:rPr>
          <w:delText>.</w:delText>
        </w:r>
      </w:del>
      <w:ins w:id="95" w:author="Adam Charles Turner" w:date="2021-07-09T11:34:00Z">
        <w:r w:rsidR="008864F3">
          <w:rPr>
            <w:rFonts w:asciiTheme="minorHAnsi" w:hAnsiTheme="minorHAnsi" w:cstheme="minorHAnsi"/>
            <w:iCs/>
            <w:szCs w:val="22"/>
          </w:rPr>
          <w:t>tillväxten i koncernens orderingång. V</w:t>
        </w:r>
        <w:r w:rsidR="000E08C0">
          <w:rPr>
            <w:rFonts w:asciiTheme="minorHAnsi" w:hAnsiTheme="minorHAnsi" w:cstheme="minorHAnsi"/>
            <w:iCs/>
            <w:szCs w:val="22"/>
          </w:rPr>
          <w:t xml:space="preserve">id utgången av </w:t>
        </w:r>
        <w:r w:rsidR="008864F3">
          <w:rPr>
            <w:rFonts w:asciiTheme="minorHAnsi" w:hAnsiTheme="minorHAnsi" w:cstheme="minorHAnsi"/>
            <w:iCs/>
            <w:szCs w:val="22"/>
          </w:rPr>
          <w:t xml:space="preserve">andra </w:t>
        </w:r>
        <w:r w:rsidR="000E08C0">
          <w:rPr>
            <w:rFonts w:asciiTheme="minorHAnsi" w:hAnsiTheme="minorHAnsi" w:cstheme="minorHAnsi"/>
            <w:iCs/>
            <w:szCs w:val="22"/>
          </w:rPr>
          <w:t xml:space="preserve">kvartalet </w:t>
        </w:r>
        <w:r w:rsidR="008864F3">
          <w:rPr>
            <w:rFonts w:asciiTheme="minorHAnsi" w:hAnsiTheme="minorHAnsi" w:cstheme="minorHAnsi"/>
            <w:iCs/>
            <w:szCs w:val="22"/>
          </w:rPr>
          <w:t xml:space="preserve">var </w:t>
        </w:r>
        <w:r w:rsidR="000E08C0">
          <w:rPr>
            <w:rFonts w:asciiTheme="minorHAnsi" w:hAnsiTheme="minorHAnsi" w:cstheme="minorHAnsi"/>
            <w:iCs/>
            <w:szCs w:val="22"/>
          </w:rPr>
          <w:t xml:space="preserve">BEIJER </w:t>
        </w:r>
        <w:proofErr w:type="spellStart"/>
        <w:r w:rsidR="000E08C0">
          <w:rPr>
            <w:rFonts w:asciiTheme="minorHAnsi" w:hAnsiTheme="minorHAnsi" w:cstheme="minorHAnsi"/>
            <w:iCs/>
            <w:szCs w:val="22"/>
          </w:rPr>
          <w:t>GROUP</w:t>
        </w:r>
        <w:r w:rsidR="00B40C21">
          <w:rPr>
            <w:rFonts w:asciiTheme="minorHAnsi" w:hAnsiTheme="minorHAnsi" w:cstheme="minorHAnsi"/>
            <w:iCs/>
            <w:szCs w:val="22"/>
          </w:rPr>
          <w:t>s</w:t>
        </w:r>
        <w:proofErr w:type="spellEnd"/>
        <w:r w:rsidR="000E08C0">
          <w:rPr>
            <w:rFonts w:asciiTheme="minorHAnsi" w:hAnsiTheme="minorHAnsi" w:cstheme="minorHAnsi"/>
            <w:iCs/>
            <w:szCs w:val="22"/>
          </w:rPr>
          <w:t xml:space="preserve"> orderbok på </w:t>
        </w:r>
        <w:r w:rsidR="002B4A6A">
          <w:rPr>
            <w:rFonts w:asciiTheme="minorHAnsi" w:hAnsiTheme="minorHAnsi" w:cstheme="minorHAnsi"/>
            <w:iCs/>
            <w:szCs w:val="22"/>
          </w:rPr>
          <w:t xml:space="preserve">cirka 750 </w:t>
        </w:r>
        <w:r w:rsidR="008864F3">
          <w:rPr>
            <w:rFonts w:asciiTheme="minorHAnsi" w:hAnsiTheme="minorHAnsi" w:cstheme="minorHAnsi"/>
            <w:iCs/>
            <w:szCs w:val="22"/>
          </w:rPr>
          <w:t xml:space="preserve">mkr </w:t>
        </w:r>
        <w:r w:rsidR="000E08C0">
          <w:rPr>
            <w:rFonts w:asciiTheme="minorHAnsi" w:hAnsiTheme="minorHAnsi" w:cstheme="minorHAnsi"/>
            <w:iCs/>
            <w:szCs w:val="22"/>
          </w:rPr>
          <w:t xml:space="preserve">”all </w:t>
        </w:r>
        <w:proofErr w:type="spellStart"/>
        <w:r w:rsidR="000E08C0">
          <w:rPr>
            <w:rFonts w:asciiTheme="minorHAnsi" w:hAnsiTheme="minorHAnsi" w:cstheme="minorHAnsi"/>
            <w:iCs/>
            <w:szCs w:val="22"/>
          </w:rPr>
          <w:t>time</w:t>
        </w:r>
        <w:proofErr w:type="spellEnd"/>
        <w:r w:rsidR="00B40C21">
          <w:rPr>
            <w:rFonts w:asciiTheme="minorHAnsi" w:hAnsiTheme="minorHAnsi" w:cstheme="minorHAnsi"/>
            <w:iCs/>
            <w:szCs w:val="22"/>
          </w:rPr>
          <w:t xml:space="preserve"> </w:t>
        </w:r>
        <w:proofErr w:type="spellStart"/>
        <w:r w:rsidR="000E08C0">
          <w:rPr>
            <w:rFonts w:asciiTheme="minorHAnsi" w:hAnsiTheme="minorHAnsi" w:cstheme="minorHAnsi"/>
            <w:iCs/>
            <w:szCs w:val="22"/>
          </w:rPr>
          <w:t>high</w:t>
        </w:r>
        <w:proofErr w:type="spellEnd"/>
        <w:r w:rsidR="000E08C0">
          <w:rPr>
            <w:rFonts w:asciiTheme="minorHAnsi" w:hAnsiTheme="minorHAnsi" w:cstheme="minorHAnsi"/>
            <w:iCs/>
            <w:szCs w:val="22"/>
          </w:rPr>
          <w:t>”</w:t>
        </w:r>
        <w:r w:rsidR="002B4A6A">
          <w:rPr>
            <w:rFonts w:asciiTheme="minorHAnsi" w:hAnsiTheme="minorHAnsi" w:cstheme="minorHAnsi"/>
            <w:iCs/>
            <w:szCs w:val="22"/>
          </w:rPr>
          <w:t xml:space="preserve">. </w:t>
        </w:r>
        <w:r w:rsidR="008864F3">
          <w:rPr>
            <w:rFonts w:asciiTheme="minorHAnsi" w:hAnsiTheme="minorHAnsi" w:cstheme="minorHAnsi"/>
            <w:iCs/>
            <w:szCs w:val="22"/>
          </w:rPr>
          <w:t>Efter svackan under pandemin har den underliggande efterfrågan utvecklats starkt, särskilt i Asien</w:t>
        </w:r>
        <w:r w:rsidR="00F41364">
          <w:rPr>
            <w:rFonts w:asciiTheme="minorHAnsi" w:hAnsiTheme="minorHAnsi" w:cstheme="minorHAnsi"/>
            <w:iCs/>
            <w:szCs w:val="22"/>
          </w:rPr>
          <w:t xml:space="preserve">. Europa har haft en successivt starkare återhämtning medan </w:t>
        </w:r>
        <w:r w:rsidR="005931C9">
          <w:rPr>
            <w:rFonts w:asciiTheme="minorHAnsi" w:hAnsiTheme="minorHAnsi" w:cstheme="minorHAnsi"/>
            <w:iCs/>
            <w:szCs w:val="22"/>
          </w:rPr>
          <w:t xml:space="preserve">uppgången </w:t>
        </w:r>
        <w:r w:rsidR="00F41364">
          <w:rPr>
            <w:rFonts w:asciiTheme="minorHAnsi" w:hAnsiTheme="minorHAnsi" w:cstheme="minorHAnsi"/>
            <w:iCs/>
            <w:szCs w:val="22"/>
          </w:rPr>
          <w:t xml:space="preserve">i </w:t>
        </w:r>
        <w:r w:rsidR="00650F78">
          <w:rPr>
            <w:rFonts w:asciiTheme="minorHAnsi" w:hAnsiTheme="minorHAnsi" w:cstheme="minorHAnsi"/>
            <w:iCs/>
            <w:szCs w:val="22"/>
          </w:rPr>
          <w:t xml:space="preserve">Nordamerika </w:t>
        </w:r>
        <w:r w:rsidR="00F41364">
          <w:rPr>
            <w:rFonts w:asciiTheme="minorHAnsi" w:hAnsiTheme="minorHAnsi" w:cstheme="minorHAnsi"/>
            <w:iCs/>
            <w:szCs w:val="22"/>
          </w:rPr>
          <w:t xml:space="preserve">varit mer försiktig. </w:t>
        </w:r>
      </w:ins>
    </w:p>
    <w:p w14:paraId="761696D8" w14:textId="77777777" w:rsidR="00252707" w:rsidRDefault="00252707" w:rsidP="00BA766F">
      <w:pPr>
        <w:rPr>
          <w:del w:id="96" w:author="Adam Charles Turner" w:date="2021-07-09T11:34:00Z"/>
          <w:rFonts w:ascii="Calibri" w:hAnsi="Calibri"/>
          <w:sz w:val="22"/>
          <w:szCs w:val="22"/>
        </w:rPr>
      </w:pPr>
    </w:p>
    <w:p w14:paraId="5BA5E0A4" w14:textId="77777777" w:rsidR="00030288" w:rsidRDefault="009E47A7" w:rsidP="00BA766F">
      <w:pPr>
        <w:rPr>
          <w:del w:id="97" w:author="Adam Charles Turner" w:date="2021-07-09T11:34:00Z"/>
          <w:rFonts w:ascii="Calibri" w:hAnsi="Calibri"/>
          <w:sz w:val="22"/>
          <w:szCs w:val="22"/>
        </w:rPr>
      </w:pPr>
      <w:del w:id="98" w:author="Adam Charles Turner" w:date="2021-07-09T11:34:00Z">
        <w:r>
          <w:rPr>
            <w:rFonts w:ascii="Calibri" w:hAnsi="Calibri"/>
            <w:sz w:val="22"/>
            <w:szCs w:val="22"/>
          </w:rPr>
          <w:delText>Som VD är jag självfallet inte nöjd med resultatnivån under det första kvartalet men vi är</w:delText>
        </w:r>
        <w:r w:rsidR="00A72EE6">
          <w:rPr>
            <w:rFonts w:ascii="Calibri" w:hAnsi="Calibri"/>
            <w:sz w:val="22"/>
            <w:szCs w:val="22"/>
          </w:rPr>
          <w:delText xml:space="preserve"> nu</w:delText>
        </w:r>
        <w:r>
          <w:rPr>
            <w:rFonts w:ascii="Calibri" w:hAnsi="Calibri"/>
            <w:sz w:val="22"/>
            <w:szCs w:val="22"/>
          </w:rPr>
          <w:delText xml:space="preserve"> på rätt väg. </w:delText>
        </w:r>
        <w:r w:rsidR="001F0C57">
          <w:rPr>
            <w:rFonts w:ascii="Calibri" w:hAnsi="Calibri"/>
            <w:sz w:val="22"/>
            <w:szCs w:val="22"/>
          </w:rPr>
          <w:delText>Omsättningen var oförändrad jämfört med det fjärde kvartalet medan resultatet fö</w:delText>
        </w:r>
        <w:r w:rsidR="005850B9">
          <w:rPr>
            <w:rFonts w:ascii="Calibri" w:hAnsi="Calibri"/>
            <w:sz w:val="22"/>
            <w:szCs w:val="22"/>
          </w:rPr>
          <w:delText>r</w:delText>
        </w:r>
        <w:r w:rsidR="001F0C57">
          <w:rPr>
            <w:rFonts w:ascii="Calibri" w:hAnsi="Calibri"/>
            <w:sz w:val="22"/>
            <w:szCs w:val="22"/>
          </w:rPr>
          <w:delText>bättrades</w:delText>
        </w:r>
        <w:r w:rsidR="001E50FA">
          <w:rPr>
            <w:rFonts w:ascii="Calibri" w:hAnsi="Calibri"/>
            <w:sz w:val="22"/>
            <w:szCs w:val="22"/>
          </w:rPr>
          <w:delText xml:space="preserve"> till ett svagt plus. </w:delText>
        </w:r>
        <w:r w:rsidR="005850B9">
          <w:rPr>
            <w:rFonts w:ascii="Calibri" w:hAnsi="Calibri"/>
            <w:sz w:val="22"/>
            <w:szCs w:val="22"/>
          </w:rPr>
          <w:delText>Samtidigt bedömer vi att vi fick ett bortfall i försäljningen på 8-</w:delText>
        </w:r>
        <w:r w:rsidR="00252707">
          <w:rPr>
            <w:rFonts w:ascii="Calibri" w:hAnsi="Calibri"/>
            <w:sz w:val="22"/>
            <w:szCs w:val="22"/>
          </w:rPr>
          <w:delText>10</w:delText>
        </w:r>
        <w:r w:rsidR="005850B9">
          <w:rPr>
            <w:rFonts w:ascii="Calibri" w:hAnsi="Calibri"/>
            <w:sz w:val="22"/>
            <w:szCs w:val="22"/>
          </w:rPr>
          <w:delText xml:space="preserve"> procent under</w:delText>
        </w:r>
        <w:r w:rsidR="00120340">
          <w:rPr>
            <w:rFonts w:ascii="Calibri" w:hAnsi="Calibri"/>
            <w:sz w:val="22"/>
            <w:szCs w:val="22"/>
          </w:rPr>
          <w:delText xml:space="preserve"> det första</w:delText>
        </w:r>
        <w:r w:rsidR="005850B9">
          <w:rPr>
            <w:rFonts w:ascii="Calibri" w:hAnsi="Calibri"/>
            <w:sz w:val="22"/>
            <w:szCs w:val="22"/>
          </w:rPr>
          <w:delText xml:space="preserve"> kvartalet till följd av den globala bristen på vissa komponenter vilket hämmade leveranskapaciteten. </w:delText>
        </w:r>
        <w:r w:rsidR="00AA34AE">
          <w:rPr>
            <w:rFonts w:ascii="Calibri" w:hAnsi="Calibri"/>
            <w:sz w:val="22"/>
            <w:szCs w:val="22"/>
          </w:rPr>
          <w:delText>Det påverkade i sin tur resultatet under perioden som skulle varit högre i annat fall.</w:delText>
        </w:r>
      </w:del>
    </w:p>
    <w:p w14:paraId="05A7DD4E" w14:textId="77777777" w:rsidR="00030288" w:rsidRDefault="00030288" w:rsidP="00BA766F">
      <w:pPr>
        <w:rPr>
          <w:del w:id="99" w:author="Adam Charles Turner" w:date="2021-07-09T11:34:00Z"/>
          <w:rFonts w:ascii="Calibri" w:hAnsi="Calibri"/>
          <w:sz w:val="22"/>
          <w:szCs w:val="22"/>
        </w:rPr>
      </w:pPr>
    </w:p>
    <w:p w14:paraId="13E1B821" w14:textId="77777777" w:rsidR="002A5DF6" w:rsidRDefault="005850B9" w:rsidP="00BA766F">
      <w:pPr>
        <w:rPr>
          <w:del w:id="100" w:author="Adam Charles Turner" w:date="2021-07-09T11:34:00Z"/>
          <w:rFonts w:ascii="Calibri" w:hAnsi="Calibri"/>
          <w:sz w:val="22"/>
          <w:szCs w:val="22"/>
        </w:rPr>
      </w:pPr>
      <w:del w:id="101" w:author="Adam Charles Turner" w:date="2021-07-09T11:34:00Z">
        <w:r>
          <w:rPr>
            <w:rFonts w:ascii="Calibri" w:hAnsi="Calibri"/>
            <w:sz w:val="22"/>
            <w:szCs w:val="22"/>
          </w:rPr>
          <w:delText xml:space="preserve">En </w:delText>
        </w:r>
        <w:r w:rsidR="00252707">
          <w:rPr>
            <w:rFonts w:ascii="Calibri" w:hAnsi="Calibri"/>
            <w:sz w:val="22"/>
            <w:szCs w:val="22"/>
          </w:rPr>
          <w:delText xml:space="preserve">tidigare </w:delText>
        </w:r>
        <w:r>
          <w:rPr>
            <w:rFonts w:ascii="Calibri" w:hAnsi="Calibri"/>
            <w:sz w:val="22"/>
            <w:szCs w:val="22"/>
          </w:rPr>
          <w:delText xml:space="preserve">svag efterfrågan till följd av Covid-19 </w:delText>
        </w:r>
        <w:r w:rsidR="00446D2C">
          <w:rPr>
            <w:rFonts w:ascii="Calibri" w:hAnsi="Calibri"/>
            <w:sz w:val="22"/>
            <w:szCs w:val="22"/>
          </w:rPr>
          <w:delText xml:space="preserve">har således </w:delText>
        </w:r>
        <w:r>
          <w:rPr>
            <w:rFonts w:ascii="Calibri" w:hAnsi="Calibri"/>
            <w:sz w:val="22"/>
            <w:szCs w:val="22"/>
          </w:rPr>
          <w:delText>förbytt</w:delText>
        </w:r>
        <w:r w:rsidR="00446D2C">
          <w:rPr>
            <w:rFonts w:ascii="Calibri" w:hAnsi="Calibri"/>
            <w:sz w:val="22"/>
            <w:szCs w:val="22"/>
          </w:rPr>
          <w:delText xml:space="preserve">s </w:delText>
        </w:r>
        <w:r>
          <w:rPr>
            <w:rFonts w:ascii="Calibri" w:hAnsi="Calibri"/>
            <w:sz w:val="22"/>
            <w:szCs w:val="22"/>
          </w:rPr>
          <w:delText xml:space="preserve">i en brist i utbudkapacitet. </w:delText>
        </w:r>
        <w:r w:rsidR="00252707">
          <w:rPr>
            <w:rFonts w:ascii="Calibri" w:hAnsi="Calibri"/>
            <w:sz w:val="22"/>
            <w:szCs w:val="22"/>
          </w:rPr>
          <w:delText xml:space="preserve">Vi fokuserar på att hantera situationen med inriktning på att förstärka leveranskapaciteten samtidigt som högsta prioritet </w:delText>
        </w:r>
        <w:r w:rsidR="00DD4481">
          <w:rPr>
            <w:rFonts w:ascii="Calibri" w:hAnsi="Calibri"/>
            <w:sz w:val="22"/>
            <w:szCs w:val="22"/>
          </w:rPr>
          <w:delText xml:space="preserve">ges åt försäljning och tillväxt. </w:delText>
        </w:r>
        <w:r w:rsidR="00AA34AE">
          <w:rPr>
            <w:rFonts w:ascii="Calibri" w:hAnsi="Calibri"/>
            <w:sz w:val="22"/>
            <w:szCs w:val="22"/>
          </w:rPr>
          <w:delText>Och trenden är tydlig – efter att botten passerats under det tredje kvartalet 2021 har vi fått en gradvis återhämtning</w:delText>
        </w:r>
        <w:r w:rsidR="003B5FFC">
          <w:rPr>
            <w:rFonts w:ascii="Calibri" w:hAnsi="Calibri"/>
            <w:sz w:val="22"/>
            <w:szCs w:val="22"/>
          </w:rPr>
          <w:delText xml:space="preserve"> i efterfrågan</w:delText>
        </w:r>
        <w:r w:rsidR="00AA34AE">
          <w:rPr>
            <w:rFonts w:ascii="Calibri" w:hAnsi="Calibri"/>
            <w:sz w:val="22"/>
            <w:szCs w:val="22"/>
          </w:rPr>
          <w:delText>.</w:delText>
        </w:r>
        <w:r w:rsidR="003B5FFC">
          <w:rPr>
            <w:rFonts w:ascii="Calibri" w:hAnsi="Calibri"/>
            <w:sz w:val="22"/>
            <w:szCs w:val="22"/>
          </w:rPr>
          <w:delText xml:space="preserve"> Trenden har förstärkts månad för månad.</w:delText>
        </w:r>
      </w:del>
    </w:p>
    <w:p w14:paraId="556185B5" w14:textId="77777777" w:rsidR="00AA34AE" w:rsidRDefault="00AA34AE" w:rsidP="00BA766F">
      <w:pPr>
        <w:rPr>
          <w:del w:id="102" w:author="Adam Charles Turner" w:date="2021-07-09T11:34:00Z"/>
          <w:rFonts w:ascii="Calibri" w:hAnsi="Calibri"/>
          <w:sz w:val="22"/>
          <w:szCs w:val="22"/>
        </w:rPr>
      </w:pPr>
    </w:p>
    <w:p w14:paraId="195341AE" w14:textId="77777777" w:rsidR="00030288" w:rsidRDefault="00120340" w:rsidP="004B2588">
      <w:pPr>
        <w:rPr>
          <w:del w:id="103" w:author="Adam Charles Turner" w:date="2021-07-09T11:34:00Z"/>
          <w:rFonts w:ascii="Calibri" w:hAnsi="Calibri"/>
          <w:sz w:val="22"/>
          <w:szCs w:val="22"/>
        </w:rPr>
      </w:pPr>
      <w:del w:id="104" w:author="Adam Charles Turner" w:date="2021-07-09T11:34:00Z">
        <w:r>
          <w:rPr>
            <w:rFonts w:ascii="Calibri" w:hAnsi="Calibri"/>
            <w:sz w:val="22"/>
            <w:szCs w:val="22"/>
          </w:rPr>
          <w:delText xml:space="preserve">Vi kan glädja oss åt en markant uppgång i orderingången för </w:delText>
        </w:r>
        <w:r w:rsidR="00B65C0E">
          <w:rPr>
            <w:rFonts w:ascii="Calibri" w:hAnsi="Calibri"/>
            <w:sz w:val="22"/>
            <w:szCs w:val="22"/>
          </w:rPr>
          <w:delText xml:space="preserve">affärsenheterna </w:delText>
        </w:r>
        <w:r>
          <w:rPr>
            <w:rFonts w:ascii="Calibri" w:hAnsi="Calibri"/>
            <w:sz w:val="22"/>
            <w:szCs w:val="22"/>
          </w:rPr>
          <w:delText>Beijer Electronics och Korenix. Deras försäljning var i nivå med försäljningen under det fjärde kvartalet men lägre jämfört det första kvartalet 2020. Trots lägre försäljningsvolymer</w:delText>
        </w:r>
        <w:r w:rsidR="001E50FA">
          <w:rPr>
            <w:rFonts w:ascii="Calibri" w:hAnsi="Calibri"/>
            <w:sz w:val="22"/>
            <w:szCs w:val="22"/>
          </w:rPr>
          <w:delText xml:space="preserve"> jämfört med första kvartalet 2020</w:delText>
        </w:r>
        <w:r>
          <w:rPr>
            <w:rFonts w:ascii="Calibri" w:hAnsi="Calibri"/>
            <w:sz w:val="22"/>
            <w:szCs w:val="22"/>
          </w:rPr>
          <w:delText xml:space="preserve"> kunde båda affärsenheterna förbättra sina resultat tack vare </w:delText>
        </w:r>
        <w:r w:rsidR="00030288">
          <w:rPr>
            <w:rFonts w:ascii="Calibri" w:hAnsi="Calibri"/>
            <w:sz w:val="22"/>
            <w:szCs w:val="22"/>
          </w:rPr>
          <w:delText xml:space="preserve">god kostnadskontroll och </w:delText>
        </w:r>
        <w:r>
          <w:rPr>
            <w:rFonts w:ascii="Calibri" w:hAnsi="Calibri"/>
            <w:sz w:val="22"/>
            <w:szCs w:val="22"/>
          </w:rPr>
          <w:delText xml:space="preserve">förra årets besparingsprogram. </w:delText>
        </w:r>
        <w:r w:rsidR="00C121BB">
          <w:rPr>
            <w:rFonts w:ascii="Calibri" w:hAnsi="Calibri"/>
            <w:sz w:val="22"/>
            <w:szCs w:val="22"/>
          </w:rPr>
          <w:delText>De ligger nu nära break-evennivå. Med stigande volymer samt en mer gynnsam produktmix för Beijer Electronics är förutsättningarna goda för förbättrade resultat</w:delText>
        </w:r>
        <w:r w:rsidR="00030288">
          <w:rPr>
            <w:rFonts w:ascii="Calibri" w:hAnsi="Calibri"/>
            <w:sz w:val="22"/>
            <w:szCs w:val="22"/>
          </w:rPr>
          <w:delText xml:space="preserve">. Det ökar möjligheterna </w:delText>
        </w:r>
        <w:r w:rsidR="00C121BB">
          <w:rPr>
            <w:rFonts w:ascii="Calibri" w:hAnsi="Calibri"/>
            <w:sz w:val="22"/>
            <w:szCs w:val="22"/>
          </w:rPr>
          <w:delText xml:space="preserve">att affärsenheterna ska </w:delText>
        </w:r>
        <w:r w:rsidR="00030288">
          <w:rPr>
            <w:rFonts w:ascii="Calibri" w:hAnsi="Calibri"/>
            <w:sz w:val="22"/>
            <w:szCs w:val="22"/>
          </w:rPr>
          <w:delText xml:space="preserve">kunna </w:delText>
        </w:r>
        <w:r w:rsidR="00C121BB">
          <w:rPr>
            <w:rFonts w:ascii="Calibri" w:hAnsi="Calibri"/>
            <w:sz w:val="22"/>
            <w:szCs w:val="22"/>
          </w:rPr>
          <w:delText>leverera i enlighet med strategin – att nå en årlig tillväxt på tio procent och ha en potential att generera en rörelsemarginal på 15 procent.</w:delText>
        </w:r>
        <w:r w:rsidR="00030288">
          <w:rPr>
            <w:rFonts w:ascii="Calibri" w:hAnsi="Calibri"/>
            <w:sz w:val="22"/>
            <w:szCs w:val="22"/>
          </w:rPr>
          <w:delText xml:space="preserve"> </w:delText>
        </w:r>
        <w:r w:rsidR="004B2588">
          <w:rPr>
            <w:rFonts w:ascii="Calibri" w:hAnsi="Calibri"/>
            <w:sz w:val="22"/>
            <w:szCs w:val="22"/>
          </w:rPr>
          <w:delText xml:space="preserve">Samarbetet mellan </w:delText>
        </w:r>
        <w:r w:rsidR="00B65C0E">
          <w:rPr>
            <w:rFonts w:ascii="Calibri" w:hAnsi="Calibri"/>
            <w:sz w:val="22"/>
            <w:szCs w:val="22"/>
          </w:rPr>
          <w:delText xml:space="preserve">affärsenheterna </w:delText>
        </w:r>
        <w:r w:rsidR="004B2588">
          <w:rPr>
            <w:rFonts w:ascii="Calibri" w:hAnsi="Calibri"/>
            <w:sz w:val="22"/>
            <w:szCs w:val="22"/>
          </w:rPr>
          <w:delText>Beijer Electronics och Korenix</w:delText>
        </w:r>
        <w:r w:rsidR="00030288">
          <w:rPr>
            <w:rFonts w:ascii="Calibri" w:hAnsi="Calibri"/>
            <w:sz w:val="22"/>
            <w:szCs w:val="22"/>
          </w:rPr>
          <w:delText xml:space="preserve"> har också utvecklats väl, inte minst deras kombinerade produkterbjudande som både efterfrågats och rönt uppskattning hos kunderna.</w:delText>
        </w:r>
      </w:del>
    </w:p>
    <w:p w14:paraId="2A0B6A48" w14:textId="77777777" w:rsidR="00030288" w:rsidRDefault="00030288" w:rsidP="004B2588">
      <w:pPr>
        <w:rPr>
          <w:del w:id="105" w:author="Adam Charles Turner" w:date="2021-07-09T11:34:00Z"/>
          <w:rFonts w:ascii="Calibri" w:hAnsi="Calibri"/>
          <w:sz w:val="22"/>
          <w:szCs w:val="22"/>
        </w:rPr>
      </w:pPr>
    </w:p>
    <w:p w14:paraId="12F91D3B" w14:textId="77777777" w:rsidR="00114842" w:rsidRDefault="00B65C0E" w:rsidP="00F021BA">
      <w:pPr>
        <w:rPr>
          <w:del w:id="106" w:author="Adam Charles Turner" w:date="2021-07-09T11:34:00Z"/>
          <w:rFonts w:ascii="Calibri" w:hAnsi="Calibri"/>
          <w:sz w:val="22"/>
          <w:szCs w:val="22"/>
        </w:rPr>
      </w:pPr>
      <w:del w:id="107" w:author="Adam Charles Turner" w:date="2021-07-09T11:34:00Z">
        <w:r>
          <w:rPr>
            <w:rFonts w:ascii="Calibri" w:hAnsi="Calibri"/>
            <w:sz w:val="22"/>
            <w:szCs w:val="22"/>
          </w:rPr>
          <w:delText xml:space="preserve">Affärsenheten </w:delText>
        </w:r>
        <w:r w:rsidR="00F021BA">
          <w:rPr>
            <w:rFonts w:ascii="Calibri" w:hAnsi="Calibri"/>
            <w:sz w:val="22"/>
            <w:szCs w:val="22"/>
          </w:rPr>
          <w:delText xml:space="preserve">Westermo ligger senare i konjunkturcykeln än Beijer Electronics </w:delText>
        </w:r>
        <w:r w:rsidR="00811345">
          <w:rPr>
            <w:rFonts w:ascii="Calibri" w:hAnsi="Calibri"/>
            <w:sz w:val="22"/>
            <w:szCs w:val="22"/>
          </w:rPr>
          <w:delText xml:space="preserve">och </w:delText>
        </w:r>
        <w:r w:rsidR="00F021BA">
          <w:rPr>
            <w:rFonts w:ascii="Calibri" w:hAnsi="Calibri"/>
            <w:sz w:val="22"/>
            <w:szCs w:val="22"/>
          </w:rPr>
          <w:delText>Korenix. De</w:delText>
        </w:r>
        <w:r w:rsidR="00A72EE6">
          <w:rPr>
            <w:rFonts w:ascii="Calibri" w:hAnsi="Calibri"/>
            <w:sz w:val="22"/>
            <w:szCs w:val="22"/>
          </w:rPr>
          <w:delText>t</w:delText>
        </w:r>
        <w:r w:rsidR="00F021BA">
          <w:rPr>
            <w:rFonts w:ascii="Calibri" w:hAnsi="Calibri"/>
            <w:sz w:val="22"/>
            <w:szCs w:val="22"/>
          </w:rPr>
          <w:delText xml:space="preserve"> ekonomiska utfallet var lägre jämfört med det första kvartalet 2020 som i sig var ett rekordkvartal för Westermo. Utfallet var </w:delText>
        </w:r>
        <w:r w:rsidR="00030288">
          <w:rPr>
            <w:rFonts w:ascii="Calibri" w:hAnsi="Calibri"/>
            <w:sz w:val="22"/>
            <w:szCs w:val="22"/>
          </w:rPr>
          <w:delText xml:space="preserve">i nivå med </w:delText>
        </w:r>
        <w:r w:rsidR="00F021BA">
          <w:rPr>
            <w:rFonts w:ascii="Calibri" w:hAnsi="Calibri"/>
            <w:sz w:val="22"/>
            <w:szCs w:val="22"/>
          </w:rPr>
          <w:delText>det fjärde kvartalet 2020 med undantag för orderingången. Westermo har ett stort inslag av projektverksamhet. Det innebär att orderingången kan svänga relativt mycket mellan enskilda kvartal</w:delText>
        </w:r>
        <w:r w:rsidR="00D70ED2">
          <w:rPr>
            <w:rFonts w:ascii="Calibri" w:hAnsi="Calibri"/>
            <w:sz w:val="22"/>
            <w:szCs w:val="22"/>
          </w:rPr>
          <w:delText xml:space="preserve"> beroende på om större ord</w:delText>
        </w:r>
        <w:r w:rsidR="00A72EE6">
          <w:rPr>
            <w:rFonts w:ascii="Calibri" w:hAnsi="Calibri"/>
            <w:sz w:val="22"/>
            <w:szCs w:val="22"/>
          </w:rPr>
          <w:delText>rar</w:delText>
        </w:r>
        <w:r w:rsidR="00D70ED2">
          <w:rPr>
            <w:rFonts w:ascii="Calibri" w:hAnsi="Calibri"/>
            <w:sz w:val="22"/>
            <w:szCs w:val="22"/>
          </w:rPr>
          <w:delText xml:space="preserve"> erhålls under perioden</w:delText>
        </w:r>
        <w:r w:rsidR="00F021BA">
          <w:rPr>
            <w:rFonts w:ascii="Calibri" w:hAnsi="Calibri"/>
            <w:sz w:val="22"/>
            <w:szCs w:val="22"/>
          </w:rPr>
          <w:delText xml:space="preserve">. Covid-19 har också haft en fortsatt påverkan i och med </w:delText>
        </w:r>
        <w:r w:rsidR="00986478">
          <w:rPr>
            <w:rFonts w:ascii="Calibri" w:hAnsi="Calibri"/>
            <w:sz w:val="22"/>
            <w:szCs w:val="22"/>
          </w:rPr>
          <w:delText xml:space="preserve">att några </w:delText>
        </w:r>
        <w:r w:rsidR="00F021BA">
          <w:rPr>
            <w:rFonts w:ascii="Calibri" w:hAnsi="Calibri"/>
            <w:sz w:val="22"/>
            <w:szCs w:val="22"/>
          </w:rPr>
          <w:delText xml:space="preserve">kunder skjutit på beställningar och det tar </w:delText>
        </w:r>
        <w:r w:rsidR="00986478">
          <w:rPr>
            <w:rFonts w:ascii="Calibri" w:hAnsi="Calibri"/>
            <w:sz w:val="22"/>
            <w:szCs w:val="22"/>
          </w:rPr>
          <w:delText xml:space="preserve">lite </w:delText>
        </w:r>
        <w:r w:rsidR="00F021BA">
          <w:rPr>
            <w:rFonts w:ascii="Calibri" w:hAnsi="Calibri"/>
            <w:sz w:val="22"/>
            <w:szCs w:val="22"/>
          </w:rPr>
          <w:delText xml:space="preserve">längre tid till avslut. </w:delText>
        </w:r>
        <w:r w:rsidR="00114842">
          <w:rPr>
            <w:rFonts w:ascii="Calibri" w:hAnsi="Calibri"/>
            <w:sz w:val="22"/>
            <w:szCs w:val="22"/>
          </w:rPr>
          <w:delText xml:space="preserve">Westermos produkter och lösningar är ofta specifika för och inkluderas i kundernas helhetslösningar med livscykler uppåt tio år. Det ger en god framförhållning avseende befintliga kunder även om orderläggningen varierar. </w:delText>
        </w:r>
        <w:r w:rsidR="00F021BA">
          <w:rPr>
            <w:rFonts w:ascii="Calibri" w:hAnsi="Calibri"/>
            <w:sz w:val="22"/>
            <w:szCs w:val="22"/>
          </w:rPr>
          <w:delText xml:space="preserve">Sammantaget har Westermo en stark prospektlista </w:delText>
        </w:r>
        <w:r w:rsidR="00114842">
          <w:rPr>
            <w:rFonts w:ascii="Calibri" w:hAnsi="Calibri"/>
            <w:sz w:val="22"/>
            <w:szCs w:val="22"/>
          </w:rPr>
          <w:delText xml:space="preserve">avseende såväl nya som befintliga kunder </w:delText>
        </w:r>
        <w:r>
          <w:rPr>
            <w:rFonts w:ascii="Calibri" w:hAnsi="Calibri"/>
            <w:sz w:val="22"/>
            <w:szCs w:val="22"/>
          </w:rPr>
          <w:delText xml:space="preserve">vilket </w:delText>
        </w:r>
        <w:r w:rsidR="00114842">
          <w:rPr>
            <w:rFonts w:ascii="Calibri" w:hAnsi="Calibri"/>
            <w:sz w:val="22"/>
            <w:szCs w:val="22"/>
          </w:rPr>
          <w:delText>bedöms resultera i framtid</w:delText>
        </w:r>
        <w:r w:rsidR="001826F5">
          <w:rPr>
            <w:rFonts w:ascii="Calibri" w:hAnsi="Calibri"/>
            <w:sz w:val="22"/>
            <w:szCs w:val="22"/>
          </w:rPr>
          <w:delText>a</w:delText>
        </w:r>
        <w:r w:rsidR="00114842">
          <w:rPr>
            <w:rFonts w:ascii="Calibri" w:hAnsi="Calibri"/>
            <w:sz w:val="22"/>
            <w:szCs w:val="22"/>
          </w:rPr>
          <w:delText xml:space="preserve"> tillväxt.</w:delText>
        </w:r>
      </w:del>
    </w:p>
    <w:p w14:paraId="79E32870" w14:textId="77777777" w:rsidR="009278FC" w:rsidRDefault="009278FC" w:rsidP="00F021BA">
      <w:pPr>
        <w:rPr>
          <w:del w:id="108" w:author="Adam Charles Turner" w:date="2021-07-09T11:34:00Z"/>
          <w:rFonts w:ascii="Calibri" w:hAnsi="Calibri"/>
          <w:sz w:val="22"/>
          <w:szCs w:val="22"/>
        </w:rPr>
      </w:pPr>
    </w:p>
    <w:p w14:paraId="1A933FE2" w14:textId="77777777" w:rsidR="00C214B8" w:rsidRDefault="009278FC" w:rsidP="00C214B8">
      <w:pPr>
        <w:pStyle w:val="Lpandetext"/>
        <w:spacing w:after="200"/>
        <w:ind w:right="142"/>
        <w:rPr>
          <w:del w:id="109" w:author="Adam Charles Turner" w:date="2021-07-09T11:34:00Z"/>
          <w:rFonts w:asciiTheme="minorHAnsi" w:hAnsiTheme="minorHAnsi" w:cstheme="minorHAnsi"/>
          <w:iCs/>
          <w:szCs w:val="22"/>
        </w:rPr>
      </w:pPr>
      <w:del w:id="110" w:author="Adam Charles Turner" w:date="2021-07-09T11:34:00Z">
        <w:r w:rsidRPr="00C214B8">
          <w:rPr>
            <w:rFonts w:ascii="Calibri" w:hAnsi="Calibri"/>
            <w:szCs w:val="22"/>
          </w:rPr>
          <w:delText>Westermo flyttade även fram positionerna inom tågsegmentet i och med förvärvet av tyska ELTEC</w:delText>
        </w:r>
        <w:r w:rsidR="00C214B8" w:rsidRPr="00C214B8">
          <w:rPr>
            <w:rFonts w:ascii="Calibri" w:hAnsi="Calibri"/>
            <w:szCs w:val="22"/>
          </w:rPr>
          <w:delText xml:space="preserve"> i mars. ELTEC kompletterar Westermo  med sin inriktning </w:delText>
        </w:r>
        <w:r w:rsidR="00C214B8" w:rsidRPr="00C214B8">
          <w:rPr>
            <w:rFonts w:asciiTheme="minorHAnsi" w:hAnsiTheme="minorHAnsi" w:cstheme="minorHAnsi"/>
            <w:iCs/>
            <w:szCs w:val="22"/>
          </w:rPr>
          <w:delText xml:space="preserve">på </w:delText>
        </w:r>
        <w:r w:rsidR="00114842">
          <w:rPr>
            <w:rFonts w:asciiTheme="minorHAnsi" w:hAnsiTheme="minorHAnsi" w:cstheme="minorHAnsi"/>
            <w:iCs/>
            <w:szCs w:val="22"/>
          </w:rPr>
          <w:delText xml:space="preserve">smart uppkoppling via </w:delText>
        </w:r>
        <w:r w:rsidR="00C214B8" w:rsidRPr="00C214B8">
          <w:rPr>
            <w:rFonts w:asciiTheme="minorHAnsi" w:hAnsiTheme="minorHAnsi" w:cstheme="minorHAnsi"/>
            <w:iCs/>
            <w:szCs w:val="22"/>
          </w:rPr>
          <w:delText xml:space="preserve">trådlösa kommunikationslösningar </w:delText>
        </w:r>
        <w:r w:rsidR="00114842">
          <w:rPr>
            <w:rFonts w:asciiTheme="minorHAnsi" w:hAnsiTheme="minorHAnsi" w:cstheme="minorHAnsi"/>
            <w:iCs/>
            <w:szCs w:val="22"/>
          </w:rPr>
          <w:delText xml:space="preserve">ombord på </w:delText>
        </w:r>
        <w:r w:rsidR="00C214B8" w:rsidRPr="00C214B8">
          <w:rPr>
            <w:rFonts w:asciiTheme="minorHAnsi" w:hAnsiTheme="minorHAnsi" w:cstheme="minorHAnsi"/>
            <w:iCs/>
            <w:szCs w:val="22"/>
          </w:rPr>
          <w:delText>tåg</w:delText>
        </w:r>
        <w:r w:rsidR="00114842">
          <w:rPr>
            <w:rFonts w:asciiTheme="minorHAnsi" w:hAnsiTheme="minorHAnsi" w:cstheme="minorHAnsi"/>
            <w:iCs/>
            <w:szCs w:val="22"/>
          </w:rPr>
          <w:delText xml:space="preserve"> och tunnelbanor. </w:delText>
        </w:r>
        <w:r w:rsidR="00C214B8" w:rsidRPr="00C214B8">
          <w:rPr>
            <w:rFonts w:asciiTheme="minorHAnsi" w:hAnsiTheme="minorHAnsi" w:cstheme="minorHAnsi"/>
            <w:iCs/>
            <w:szCs w:val="22"/>
          </w:rPr>
          <w:delText xml:space="preserve">Förvärvet ligger </w:delText>
        </w:r>
        <w:r w:rsidR="00C214B8">
          <w:rPr>
            <w:rFonts w:asciiTheme="minorHAnsi" w:hAnsiTheme="minorHAnsi" w:cstheme="minorHAnsi"/>
            <w:iCs/>
            <w:szCs w:val="22"/>
          </w:rPr>
          <w:delText xml:space="preserve">också </w:delText>
        </w:r>
        <w:r w:rsidR="00C214B8" w:rsidRPr="00C214B8">
          <w:rPr>
            <w:rFonts w:asciiTheme="minorHAnsi" w:hAnsiTheme="minorHAnsi" w:cstheme="minorHAnsi"/>
            <w:iCs/>
            <w:szCs w:val="22"/>
          </w:rPr>
          <w:delText xml:space="preserve">väl i </w:delText>
        </w:r>
        <w:r w:rsidR="00C214B8">
          <w:rPr>
            <w:rFonts w:asciiTheme="minorHAnsi" w:hAnsiTheme="minorHAnsi" w:cstheme="minorHAnsi"/>
            <w:iCs/>
            <w:szCs w:val="22"/>
          </w:rPr>
          <w:delText xml:space="preserve">linje med strategin kring mål om tillväxt och rörelsemarginal. ELTEC ingår i koncernens räkenskaper från det andra kvartalet och med en försäljning på 65 mkr på årsbasis blir det </w:delText>
        </w:r>
        <w:r w:rsidR="00114842">
          <w:rPr>
            <w:rFonts w:asciiTheme="minorHAnsi" w:hAnsiTheme="minorHAnsi" w:cstheme="minorHAnsi"/>
            <w:iCs/>
            <w:szCs w:val="22"/>
          </w:rPr>
          <w:delText xml:space="preserve">ett </w:delText>
        </w:r>
        <w:r w:rsidR="00C214B8">
          <w:rPr>
            <w:rFonts w:asciiTheme="minorHAnsi" w:hAnsiTheme="minorHAnsi" w:cstheme="minorHAnsi"/>
            <w:iCs/>
            <w:szCs w:val="22"/>
          </w:rPr>
          <w:delText>bra bidrag till Weste</w:delText>
        </w:r>
        <w:r w:rsidR="00446D2C">
          <w:rPr>
            <w:rFonts w:asciiTheme="minorHAnsi" w:hAnsiTheme="minorHAnsi" w:cstheme="minorHAnsi"/>
            <w:iCs/>
            <w:szCs w:val="22"/>
          </w:rPr>
          <w:delText>r</w:delText>
        </w:r>
        <w:r w:rsidR="00C214B8">
          <w:rPr>
            <w:rFonts w:asciiTheme="minorHAnsi" w:hAnsiTheme="minorHAnsi" w:cstheme="minorHAnsi"/>
            <w:iCs/>
            <w:szCs w:val="22"/>
          </w:rPr>
          <w:delText>mos och koncernens tillväxt. Resultatmässigt förväntas ELTEC bidra från 2022 och framåt i linje med Westermos lönsamhetsnivå.</w:delText>
        </w:r>
      </w:del>
    </w:p>
    <w:p w14:paraId="1E0689DC" w14:textId="77777777" w:rsidR="00446D2C" w:rsidRDefault="00446D2C" w:rsidP="00C214B8">
      <w:pPr>
        <w:pStyle w:val="Lpandetext"/>
        <w:spacing w:after="200"/>
        <w:ind w:right="142"/>
        <w:rPr>
          <w:del w:id="111" w:author="Adam Charles Turner" w:date="2021-07-09T11:34:00Z"/>
          <w:rFonts w:asciiTheme="minorHAnsi" w:hAnsiTheme="minorHAnsi" w:cstheme="minorHAnsi"/>
          <w:iCs/>
          <w:szCs w:val="22"/>
        </w:rPr>
      </w:pPr>
      <w:del w:id="112" w:author="Adam Charles Turner" w:date="2021-07-09T11:34:00Z">
        <w:r>
          <w:rPr>
            <w:rFonts w:asciiTheme="minorHAnsi" w:hAnsiTheme="minorHAnsi" w:cstheme="minorHAnsi"/>
            <w:iCs/>
            <w:szCs w:val="22"/>
          </w:rPr>
          <w:delText>Sammantaget finns det anledning till en ökad optimism. Osäkerheten på kort sikt har minskat av</w:delText>
        </w:r>
        <w:r w:rsidR="000E08C0">
          <w:rPr>
            <w:rFonts w:asciiTheme="minorHAnsi" w:hAnsiTheme="minorHAnsi" w:cstheme="minorHAnsi"/>
            <w:iCs/>
            <w:szCs w:val="22"/>
          </w:rPr>
          <w:delText>seende efterfrågan. Vid utgången av första kvartalet låg BEIJER GROUP</w:delText>
        </w:r>
        <w:r w:rsidR="00A72EE6">
          <w:rPr>
            <w:rFonts w:asciiTheme="minorHAnsi" w:hAnsiTheme="minorHAnsi" w:cstheme="minorHAnsi"/>
            <w:iCs/>
            <w:szCs w:val="22"/>
          </w:rPr>
          <w:delText>s</w:delText>
        </w:r>
        <w:r w:rsidR="000E08C0">
          <w:rPr>
            <w:rFonts w:asciiTheme="minorHAnsi" w:hAnsiTheme="minorHAnsi" w:cstheme="minorHAnsi"/>
            <w:iCs/>
            <w:szCs w:val="22"/>
          </w:rPr>
          <w:delText xml:space="preserve"> orderbok på ”all time-high”. </w:delText>
        </w:r>
        <w:r w:rsidR="00114842">
          <w:rPr>
            <w:rFonts w:asciiTheme="minorHAnsi" w:hAnsiTheme="minorHAnsi" w:cstheme="minorHAnsi"/>
            <w:iCs/>
            <w:szCs w:val="22"/>
          </w:rPr>
          <w:delText>Fokus ligger på fortsatt tillväxt och u</w:delText>
        </w:r>
        <w:r w:rsidR="000E08C0">
          <w:rPr>
            <w:rFonts w:asciiTheme="minorHAnsi" w:hAnsiTheme="minorHAnsi" w:cstheme="minorHAnsi"/>
            <w:iCs/>
            <w:szCs w:val="22"/>
          </w:rPr>
          <w:delText>tmaningen ligger</w:delText>
        </w:r>
        <w:r w:rsidR="00A72EE6">
          <w:rPr>
            <w:rFonts w:asciiTheme="minorHAnsi" w:hAnsiTheme="minorHAnsi" w:cstheme="minorHAnsi"/>
            <w:iCs/>
            <w:szCs w:val="22"/>
          </w:rPr>
          <w:delText xml:space="preserve"> i</w:delText>
        </w:r>
        <w:r w:rsidR="000E08C0">
          <w:rPr>
            <w:rFonts w:asciiTheme="minorHAnsi" w:hAnsiTheme="minorHAnsi" w:cstheme="minorHAnsi"/>
            <w:iCs/>
            <w:szCs w:val="22"/>
          </w:rPr>
          <w:delText xml:space="preserve"> </w:delText>
        </w:r>
        <w:r w:rsidR="00114842">
          <w:rPr>
            <w:rFonts w:asciiTheme="minorHAnsi" w:hAnsiTheme="minorHAnsi" w:cstheme="minorHAnsi"/>
            <w:iCs/>
            <w:szCs w:val="22"/>
          </w:rPr>
          <w:delText>att han</w:delText>
        </w:r>
        <w:r w:rsidR="0006658C">
          <w:rPr>
            <w:rFonts w:asciiTheme="minorHAnsi" w:hAnsiTheme="minorHAnsi" w:cstheme="minorHAnsi"/>
            <w:iCs/>
            <w:szCs w:val="22"/>
          </w:rPr>
          <w:delText xml:space="preserve">tera </w:delText>
        </w:r>
        <w:r w:rsidR="00114842">
          <w:rPr>
            <w:rFonts w:asciiTheme="minorHAnsi" w:hAnsiTheme="minorHAnsi" w:cstheme="minorHAnsi"/>
            <w:iCs/>
            <w:szCs w:val="22"/>
          </w:rPr>
          <w:delText xml:space="preserve">komponentbristen </w:delText>
        </w:r>
        <w:r w:rsidR="0006658C">
          <w:rPr>
            <w:rFonts w:asciiTheme="minorHAnsi" w:hAnsiTheme="minorHAnsi" w:cstheme="minorHAnsi"/>
            <w:iCs/>
            <w:szCs w:val="22"/>
          </w:rPr>
          <w:delText xml:space="preserve">samt </w:delText>
        </w:r>
        <w:r w:rsidR="00114842">
          <w:rPr>
            <w:rFonts w:asciiTheme="minorHAnsi" w:hAnsiTheme="minorHAnsi" w:cstheme="minorHAnsi"/>
            <w:iCs/>
            <w:szCs w:val="22"/>
          </w:rPr>
          <w:delText>förstärka</w:delText>
        </w:r>
        <w:r w:rsidR="000E08C0">
          <w:rPr>
            <w:rFonts w:asciiTheme="minorHAnsi" w:hAnsiTheme="minorHAnsi" w:cstheme="minorHAnsi"/>
            <w:iCs/>
            <w:szCs w:val="22"/>
          </w:rPr>
          <w:delText xml:space="preserve"> </w:delText>
        </w:r>
        <w:r w:rsidR="0006658C">
          <w:rPr>
            <w:rFonts w:asciiTheme="minorHAnsi" w:hAnsiTheme="minorHAnsi" w:cstheme="minorHAnsi"/>
            <w:iCs/>
            <w:szCs w:val="22"/>
          </w:rPr>
          <w:delText xml:space="preserve">och </w:delText>
        </w:r>
        <w:r w:rsidR="000E08C0">
          <w:rPr>
            <w:rFonts w:asciiTheme="minorHAnsi" w:hAnsiTheme="minorHAnsi" w:cstheme="minorHAnsi"/>
            <w:iCs/>
            <w:szCs w:val="22"/>
          </w:rPr>
          <w:delText xml:space="preserve">säkerställa leveranskapaciteten. </w:delText>
        </w:r>
      </w:del>
    </w:p>
    <w:p w14:paraId="42C373E5" w14:textId="2E6D4929" w:rsidR="00F41364" w:rsidRDefault="00F41364" w:rsidP="00C214B8">
      <w:pPr>
        <w:pStyle w:val="Lpandetext"/>
        <w:spacing w:after="200"/>
        <w:ind w:right="142"/>
        <w:rPr>
          <w:ins w:id="113" w:author="Adam Charles Turner" w:date="2021-07-09T11:34:00Z"/>
          <w:rFonts w:asciiTheme="minorHAnsi" w:hAnsiTheme="minorHAnsi" w:cstheme="minorHAnsi"/>
          <w:iCs/>
          <w:szCs w:val="22"/>
        </w:rPr>
      </w:pPr>
      <w:ins w:id="114" w:author="Adam Charles Turner" w:date="2021-07-09T11:34:00Z">
        <w:r>
          <w:rPr>
            <w:rFonts w:asciiTheme="minorHAnsi" w:hAnsiTheme="minorHAnsi" w:cstheme="minorHAnsi"/>
            <w:iCs/>
            <w:szCs w:val="22"/>
          </w:rPr>
          <w:t xml:space="preserve">Hur länge komponentbristen </w:t>
        </w:r>
        <w:r w:rsidR="005931C9">
          <w:rPr>
            <w:rFonts w:asciiTheme="minorHAnsi" w:hAnsiTheme="minorHAnsi" w:cstheme="minorHAnsi"/>
            <w:iCs/>
            <w:szCs w:val="22"/>
          </w:rPr>
          <w:t xml:space="preserve">består </w:t>
        </w:r>
        <w:r>
          <w:rPr>
            <w:rFonts w:asciiTheme="minorHAnsi" w:hAnsiTheme="minorHAnsi" w:cstheme="minorHAnsi"/>
            <w:iCs/>
            <w:szCs w:val="22"/>
          </w:rPr>
          <w:t xml:space="preserve">är </w:t>
        </w:r>
        <w:r w:rsidR="0071659F">
          <w:rPr>
            <w:rFonts w:asciiTheme="minorHAnsi" w:hAnsiTheme="minorHAnsi" w:cstheme="minorHAnsi"/>
            <w:iCs/>
            <w:szCs w:val="22"/>
          </w:rPr>
          <w:t xml:space="preserve">svårt </w:t>
        </w:r>
        <w:r>
          <w:rPr>
            <w:rFonts w:asciiTheme="minorHAnsi" w:hAnsiTheme="minorHAnsi" w:cstheme="minorHAnsi"/>
            <w:iCs/>
            <w:szCs w:val="22"/>
          </w:rPr>
          <w:t>att bedöma</w:t>
        </w:r>
        <w:r w:rsidR="009F777C">
          <w:rPr>
            <w:rFonts w:asciiTheme="minorHAnsi" w:hAnsiTheme="minorHAnsi" w:cstheme="minorHAnsi"/>
            <w:iCs/>
            <w:szCs w:val="22"/>
          </w:rPr>
          <w:t>. Vi gör vårt yttersta för att hantera problemen och lindra de negativa effekterna.</w:t>
        </w:r>
        <w:r w:rsidR="006F261C">
          <w:rPr>
            <w:rFonts w:asciiTheme="minorHAnsi" w:hAnsiTheme="minorHAnsi" w:cstheme="minorHAnsi"/>
            <w:iCs/>
            <w:szCs w:val="22"/>
          </w:rPr>
          <w:t xml:space="preserve"> Men s</w:t>
        </w:r>
        <w:r w:rsidR="003653C6">
          <w:rPr>
            <w:rFonts w:asciiTheme="minorHAnsi" w:hAnsiTheme="minorHAnsi" w:cstheme="minorHAnsi"/>
            <w:iCs/>
            <w:szCs w:val="22"/>
          </w:rPr>
          <w:t xml:space="preserve">ett i ett </w:t>
        </w:r>
        <w:r w:rsidR="006F261C">
          <w:rPr>
            <w:rFonts w:asciiTheme="minorHAnsi" w:hAnsiTheme="minorHAnsi" w:cstheme="minorHAnsi"/>
            <w:iCs/>
            <w:szCs w:val="22"/>
          </w:rPr>
          <w:t xml:space="preserve">lite </w:t>
        </w:r>
        <w:r w:rsidR="003653C6">
          <w:rPr>
            <w:rFonts w:asciiTheme="minorHAnsi" w:hAnsiTheme="minorHAnsi" w:cstheme="minorHAnsi"/>
            <w:iCs/>
            <w:szCs w:val="22"/>
          </w:rPr>
          <w:t xml:space="preserve">längre perspektiv </w:t>
        </w:r>
        <w:r w:rsidR="006F261C">
          <w:rPr>
            <w:rFonts w:asciiTheme="minorHAnsi" w:hAnsiTheme="minorHAnsi" w:cstheme="minorHAnsi"/>
            <w:iCs/>
            <w:szCs w:val="22"/>
          </w:rPr>
          <w:t>är vi trygga med att storleken på vår orderbok och den fina orderingången drivet av en stark efterfrågan konverteras till en försäljning som ger ett resultat minst i nivå med målet för rörelsemarginalen på tio procent.</w:t>
        </w:r>
      </w:ins>
    </w:p>
    <w:p w14:paraId="14B027AD" w14:textId="7BE37EB5" w:rsidR="00F80A37" w:rsidRPr="00604A2B" w:rsidRDefault="000E08C0" w:rsidP="000E08C0">
      <w:pPr>
        <w:pStyle w:val="Lpandetext"/>
        <w:spacing w:after="200"/>
        <w:ind w:right="142"/>
        <w:rPr>
          <w:rFonts w:asciiTheme="minorHAnsi" w:hAnsiTheme="minorHAnsi" w:cstheme="minorHAnsi"/>
        </w:rPr>
      </w:pPr>
      <w:r w:rsidRPr="00604A2B">
        <w:rPr>
          <w:rFonts w:asciiTheme="minorHAnsi" w:hAnsiTheme="minorHAnsi" w:cstheme="minorHAnsi"/>
          <w:iCs/>
          <w:szCs w:val="22"/>
        </w:rPr>
        <w:t>För helåret 2021 ligger vår bedömning fast. BEIJER GROUP har goda förutsättningar att visa ett bättre ekonomiskt utfall för 2021 jämfört med 2020</w:t>
      </w:r>
      <w:del w:id="115" w:author="Adam Charles Turner" w:date="2021-07-09T11:34:00Z">
        <w:r w:rsidRPr="00604A2B">
          <w:rPr>
            <w:rFonts w:asciiTheme="minorHAnsi" w:hAnsiTheme="minorHAnsi" w:cstheme="minorHAnsi"/>
            <w:iCs/>
            <w:szCs w:val="22"/>
          </w:rPr>
          <w:delText>.</w:delText>
        </w:r>
      </w:del>
      <w:ins w:id="116" w:author="Adam Charles Turner" w:date="2021-07-09T11:34:00Z">
        <w:r w:rsidRPr="00604A2B">
          <w:rPr>
            <w:rFonts w:asciiTheme="minorHAnsi" w:hAnsiTheme="minorHAnsi" w:cstheme="minorHAnsi"/>
            <w:iCs/>
            <w:szCs w:val="22"/>
          </w:rPr>
          <w:t>.</w:t>
        </w:r>
        <w:r w:rsidR="00650F78" w:rsidRPr="00604A2B">
          <w:rPr>
            <w:rFonts w:asciiTheme="minorHAnsi" w:hAnsiTheme="minorHAnsi" w:cstheme="minorHAnsi"/>
            <w:iCs/>
            <w:szCs w:val="22"/>
          </w:rPr>
          <w:t>”</w:t>
        </w:r>
      </w:ins>
    </w:p>
    <w:bookmarkEnd w:id="52"/>
    <w:p w14:paraId="39293001" w14:textId="6180D206" w:rsidR="00BA766F" w:rsidRPr="00604A2B" w:rsidRDefault="00BA766F" w:rsidP="00BA766F">
      <w:pPr>
        <w:rPr>
          <w:rFonts w:ascii="Calibri" w:hAnsi="Calibri"/>
          <w:b/>
          <w:sz w:val="22"/>
          <w:szCs w:val="22"/>
        </w:rPr>
      </w:pPr>
      <w:r w:rsidRPr="00604A2B">
        <w:rPr>
          <w:rFonts w:ascii="Calibri" w:hAnsi="Calibri"/>
          <w:b/>
          <w:sz w:val="22"/>
          <w:szCs w:val="22"/>
        </w:rPr>
        <w:t xml:space="preserve">Koncernen det </w:t>
      </w:r>
      <w:del w:id="117" w:author="Adam Charles Turner" w:date="2021-07-09T11:34:00Z">
        <w:r w:rsidRPr="00604A2B">
          <w:rPr>
            <w:rFonts w:ascii="Calibri" w:hAnsi="Calibri"/>
            <w:b/>
            <w:sz w:val="22"/>
            <w:szCs w:val="22"/>
          </w:rPr>
          <w:delText>första</w:delText>
        </w:r>
      </w:del>
      <w:ins w:id="118" w:author="Adam Charles Turner" w:date="2021-07-09T11:34:00Z">
        <w:r w:rsidR="00061282" w:rsidRPr="00604A2B">
          <w:rPr>
            <w:rFonts w:ascii="Calibri" w:hAnsi="Calibri"/>
            <w:b/>
            <w:sz w:val="22"/>
            <w:szCs w:val="22"/>
          </w:rPr>
          <w:t>andra</w:t>
        </w:r>
      </w:ins>
      <w:r w:rsidRPr="00604A2B">
        <w:rPr>
          <w:rFonts w:ascii="Calibri" w:hAnsi="Calibri"/>
          <w:b/>
          <w:sz w:val="22"/>
          <w:szCs w:val="22"/>
        </w:rPr>
        <w:t xml:space="preserve"> kvartalet</w:t>
      </w:r>
    </w:p>
    <w:p w14:paraId="7C235AC5" w14:textId="77777777" w:rsidR="00BA766F" w:rsidRPr="00604A2B" w:rsidRDefault="00BA766F" w:rsidP="00BA766F">
      <w:pPr>
        <w:rPr>
          <w:rFonts w:ascii="Calibri" w:hAnsi="Calibri"/>
          <w:b/>
          <w:sz w:val="22"/>
          <w:szCs w:val="22"/>
        </w:rPr>
      </w:pPr>
    </w:p>
    <w:p w14:paraId="735E318C" w14:textId="0565E6BD" w:rsidR="00BA766F" w:rsidRPr="00604A2B" w:rsidRDefault="00BA766F" w:rsidP="00BA766F">
      <w:pPr>
        <w:rPr>
          <w:rFonts w:ascii="Calibri" w:hAnsi="Calibri"/>
          <w:sz w:val="22"/>
          <w:szCs w:val="22"/>
        </w:rPr>
      </w:pPr>
      <w:r w:rsidRPr="00604A2B">
        <w:rPr>
          <w:rFonts w:ascii="Calibri" w:hAnsi="Calibri"/>
          <w:sz w:val="22"/>
          <w:szCs w:val="22"/>
        </w:rPr>
        <w:t xml:space="preserve">Koncernens orderingång </w:t>
      </w:r>
      <w:r w:rsidR="00506199" w:rsidRPr="00604A2B">
        <w:rPr>
          <w:rFonts w:ascii="Calibri" w:hAnsi="Calibri"/>
          <w:sz w:val="22"/>
          <w:szCs w:val="22"/>
        </w:rPr>
        <w:t xml:space="preserve">steg med </w:t>
      </w:r>
      <w:del w:id="119" w:author="Adam Charles Turner" w:date="2021-07-09T11:34:00Z">
        <w:r w:rsidR="0091713D" w:rsidRPr="00604A2B">
          <w:rPr>
            <w:rFonts w:ascii="Calibri" w:hAnsi="Calibri"/>
            <w:sz w:val="22"/>
            <w:szCs w:val="22"/>
          </w:rPr>
          <w:delText>tre</w:delText>
        </w:r>
      </w:del>
      <w:ins w:id="120" w:author="Adam Charles Turner" w:date="2021-07-09T11:34:00Z">
        <w:r w:rsidR="00AA6BD8" w:rsidRPr="00604A2B">
          <w:rPr>
            <w:rFonts w:ascii="Calibri" w:hAnsi="Calibri"/>
            <w:sz w:val="22"/>
            <w:szCs w:val="22"/>
          </w:rPr>
          <w:t>53</w:t>
        </w:r>
      </w:ins>
      <w:r w:rsidR="00AA6BD8" w:rsidRPr="00604A2B">
        <w:rPr>
          <w:rFonts w:ascii="Calibri" w:hAnsi="Calibri"/>
          <w:sz w:val="22"/>
          <w:szCs w:val="22"/>
        </w:rPr>
        <w:t xml:space="preserve"> </w:t>
      </w:r>
      <w:r w:rsidR="00506199" w:rsidRPr="00604A2B">
        <w:rPr>
          <w:rFonts w:ascii="Calibri" w:hAnsi="Calibri"/>
          <w:sz w:val="22"/>
          <w:szCs w:val="22"/>
        </w:rPr>
        <w:t xml:space="preserve">procent till </w:t>
      </w:r>
      <w:del w:id="121" w:author="Adam Charles Turner" w:date="2021-07-09T11:34:00Z">
        <w:r w:rsidR="00506199" w:rsidRPr="00604A2B">
          <w:rPr>
            <w:rFonts w:ascii="Calibri" w:hAnsi="Calibri"/>
            <w:sz w:val="22"/>
            <w:szCs w:val="22"/>
          </w:rPr>
          <w:delText>4</w:delText>
        </w:r>
        <w:r w:rsidR="0091713D" w:rsidRPr="00604A2B">
          <w:rPr>
            <w:rFonts w:ascii="Calibri" w:hAnsi="Calibri"/>
            <w:sz w:val="22"/>
            <w:szCs w:val="22"/>
          </w:rPr>
          <w:delText>17</w:delText>
        </w:r>
      </w:del>
      <w:ins w:id="122" w:author="Adam Charles Turner" w:date="2021-07-09T11:34:00Z">
        <w:r w:rsidR="00AA6BD8" w:rsidRPr="00604A2B">
          <w:rPr>
            <w:rFonts w:ascii="Calibri" w:hAnsi="Calibri"/>
            <w:sz w:val="22"/>
            <w:szCs w:val="22"/>
          </w:rPr>
          <w:t>514</w:t>
        </w:r>
      </w:ins>
      <w:r w:rsidR="00AA6BD8" w:rsidRPr="00604A2B">
        <w:rPr>
          <w:rFonts w:ascii="Calibri" w:hAnsi="Calibri"/>
          <w:sz w:val="22"/>
          <w:szCs w:val="22"/>
        </w:rPr>
        <w:t xml:space="preserve"> </w:t>
      </w:r>
      <w:r w:rsidR="00506199" w:rsidRPr="00604A2B">
        <w:rPr>
          <w:rFonts w:ascii="Calibri" w:hAnsi="Calibri"/>
          <w:sz w:val="22"/>
          <w:szCs w:val="22"/>
        </w:rPr>
        <w:t>mkr (</w:t>
      </w:r>
      <w:del w:id="123" w:author="Adam Charles Turner" w:date="2021-07-09T11:34:00Z">
        <w:r w:rsidR="0091713D" w:rsidRPr="00604A2B">
          <w:rPr>
            <w:rFonts w:ascii="Calibri" w:hAnsi="Calibri"/>
            <w:sz w:val="22"/>
            <w:szCs w:val="22"/>
          </w:rPr>
          <w:delText>406</w:delText>
        </w:r>
      </w:del>
      <w:ins w:id="124" w:author="Adam Charles Turner" w:date="2021-07-09T11:34:00Z">
        <w:r w:rsidR="0071659F" w:rsidRPr="00604A2B">
          <w:rPr>
            <w:rFonts w:ascii="Calibri" w:hAnsi="Calibri"/>
            <w:sz w:val="22"/>
            <w:szCs w:val="22"/>
          </w:rPr>
          <w:t>335</w:t>
        </w:r>
      </w:ins>
      <w:r w:rsidR="00506199" w:rsidRPr="00604A2B">
        <w:rPr>
          <w:rFonts w:ascii="Calibri" w:hAnsi="Calibri"/>
          <w:sz w:val="22"/>
          <w:szCs w:val="22"/>
        </w:rPr>
        <w:t xml:space="preserve">) </w:t>
      </w:r>
      <w:r w:rsidRPr="00604A2B">
        <w:rPr>
          <w:rFonts w:ascii="Calibri" w:hAnsi="Calibri"/>
          <w:sz w:val="22"/>
          <w:szCs w:val="22"/>
        </w:rPr>
        <w:t>under</w:t>
      </w:r>
      <w:r w:rsidR="00C62B1B" w:rsidRPr="00604A2B">
        <w:rPr>
          <w:rFonts w:ascii="Calibri" w:hAnsi="Calibri"/>
          <w:sz w:val="22"/>
          <w:szCs w:val="22"/>
        </w:rPr>
        <w:t xml:space="preserve"> det </w:t>
      </w:r>
      <w:del w:id="125" w:author="Adam Charles Turner" w:date="2021-07-09T11:34:00Z">
        <w:r w:rsidR="00C62B1B" w:rsidRPr="00604A2B">
          <w:rPr>
            <w:rFonts w:ascii="Calibri" w:hAnsi="Calibri"/>
            <w:sz w:val="22"/>
            <w:szCs w:val="22"/>
          </w:rPr>
          <w:delText>första</w:delText>
        </w:r>
      </w:del>
      <w:ins w:id="126" w:author="Adam Charles Turner" w:date="2021-07-09T11:34:00Z">
        <w:r w:rsidR="00AA6BD8" w:rsidRPr="00604A2B">
          <w:rPr>
            <w:rFonts w:ascii="Calibri" w:hAnsi="Calibri"/>
            <w:sz w:val="22"/>
            <w:szCs w:val="22"/>
          </w:rPr>
          <w:t>andra</w:t>
        </w:r>
      </w:ins>
      <w:r w:rsidR="00C62B1B" w:rsidRPr="00604A2B">
        <w:rPr>
          <w:rFonts w:ascii="Calibri" w:hAnsi="Calibri"/>
          <w:sz w:val="22"/>
          <w:szCs w:val="22"/>
        </w:rPr>
        <w:t xml:space="preserve"> kvartalet 20</w:t>
      </w:r>
      <w:r w:rsidR="00506199" w:rsidRPr="00604A2B">
        <w:rPr>
          <w:rFonts w:ascii="Calibri" w:hAnsi="Calibri"/>
          <w:sz w:val="22"/>
          <w:szCs w:val="22"/>
        </w:rPr>
        <w:t>2</w:t>
      </w:r>
      <w:r w:rsidR="0091713D" w:rsidRPr="00604A2B">
        <w:rPr>
          <w:rFonts w:ascii="Calibri" w:hAnsi="Calibri"/>
          <w:sz w:val="22"/>
          <w:szCs w:val="22"/>
        </w:rPr>
        <w:t>1</w:t>
      </w:r>
      <w:r w:rsidR="00C62B1B" w:rsidRPr="00604A2B">
        <w:rPr>
          <w:rFonts w:ascii="Calibri" w:hAnsi="Calibri"/>
          <w:sz w:val="22"/>
          <w:szCs w:val="22"/>
        </w:rPr>
        <w:t xml:space="preserve">. </w:t>
      </w:r>
      <w:r w:rsidR="00506199" w:rsidRPr="00604A2B">
        <w:rPr>
          <w:rFonts w:ascii="Calibri" w:hAnsi="Calibri"/>
          <w:sz w:val="22"/>
          <w:szCs w:val="22"/>
        </w:rPr>
        <w:t xml:space="preserve">Justerat för </w:t>
      </w:r>
      <w:r w:rsidR="0091713D" w:rsidRPr="00604A2B">
        <w:rPr>
          <w:rFonts w:ascii="Calibri" w:hAnsi="Calibri"/>
          <w:sz w:val="22"/>
          <w:szCs w:val="22"/>
        </w:rPr>
        <w:t xml:space="preserve">valutaeffekter steg </w:t>
      </w:r>
      <w:r w:rsidR="00506199" w:rsidRPr="00604A2B">
        <w:rPr>
          <w:rFonts w:ascii="Calibri" w:hAnsi="Calibri"/>
          <w:sz w:val="22"/>
          <w:szCs w:val="22"/>
        </w:rPr>
        <w:t xml:space="preserve">orderingången med </w:t>
      </w:r>
      <w:del w:id="127" w:author="Adam Charles Turner" w:date="2021-07-09T11:34:00Z">
        <w:r w:rsidR="0091713D" w:rsidRPr="00604A2B">
          <w:rPr>
            <w:rFonts w:ascii="Calibri" w:hAnsi="Calibri"/>
            <w:sz w:val="22"/>
            <w:szCs w:val="22"/>
          </w:rPr>
          <w:delText>åtta</w:delText>
        </w:r>
      </w:del>
      <w:ins w:id="128" w:author="Adam Charles Turner" w:date="2021-07-09T11:34:00Z">
        <w:r w:rsidR="003F4B8A" w:rsidRPr="00604A2B">
          <w:rPr>
            <w:rFonts w:ascii="Calibri" w:hAnsi="Calibri"/>
            <w:sz w:val="22"/>
            <w:szCs w:val="22"/>
          </w:rPr>
          <w:t>60</w:t>
        </w:r>
      </w:ins>
      <w:r w:rsidR="003F4B8A" w:rsidRPr="00604A2B">
        <w:rPr>
          <w:rFonts w:ascii="Calibri" w:hAnsi="Calibri"/>
          <w:sz w:val="22"/>
          <w:szCs w:val="22"/>
        </w:rPr>
        <w:t xml:space="preserve"> procent. </w:t>
      </w:r>
      <w:r w:rsidR="00506199" w:rsidRPr="00604A2B">
        <w:rPr>
          <w:rFonts w:ascii="Calibri" w:hAnsi="Calibri"/>
          <w:sz w:val="22"/>
          <w:szCs w:val="22"/>
        </w:rPr>
        <w:t xml:space="preserve">Orderingången för </w:t>
      </w:r>
      <w:del w:id="129" w:author="Adam Charles Turner" w:date="2021-07-09T11:34:00Z">
        <w:r w:rsidR="00B65C0E" w:rsidRPr="00604A2B">
          <w:rPr>
            <w:rFonts w:ascii="Calibri" w:hAnsi="Calibri"/>
            <w:sz w:val="22"/>
            <w:szCs w:val="22"/>
          </w:rPr>
          <w:delText xml:space="preserve">affärsenheterna </w:delText>
        </w:r>
        <w:r w:rsidR="00506199" w:rsidRPr="00604A2B">
          <w:rPr>
            <w:rFonts w:ascii="Calibri" w:hAnsi="Calibri"/>
            <w:sz w:val="22"/>
            <w:szCs w:val="22"/>
          </w:rPr>
          <w:delText xml:space="preserve">Beijer Electronics </w:delText>
        </w:r>
        <w:r w:rsidR="0091713D" w:rsidRPr="00604A2B">
          <w:rPr>
            <w:rFonts w:ascii="Calibri" w:hAnsi="Calibri"/>
            <w:sz w:val="22"/>
            <w:szCs w:val="22"/>
          </w:rPr>
          <w:delText xml:space="preserve">och Korenix steg medan den minskade för Westermo. </w:delText>
        </w:r>
        <w:r w:rsidR="00F91ABC" w:rsidRPr="00604A2B">
          <w:rPr>
            <w:rFonts w:ascii="Calibri" w:hAnsi="Calibri"/>
            <w:sz w:val="22"/>
            <w:szCs w:val="22"/>
          </w:rPr>
          <w:delText xml:space="preserve">Orderstocken </w:delText>
        </w:r>
        <w:r w:rsidR="00AF72D7" w:rsidRPr="00604A2B">
          <w:rPr>
            <w:rFonts w:ascii="Calibri" w:hAnsi="Calibri"/>
            <w:sz w:val="22"/>
            <w:szCs w:val="22"/>
          </w:rPr>
          <w:delText xml:space="preserve">vid utgången av </w:delText>
        </w:r>
        <w:r w:rsidR="0091713D" w:rsidRPr="00604A2B">
          <w:rPr>
            <w:rFonts w:ascii="Calibri" w:hAnsi="Calibri"/>
            <w:sz w:val="22"/>
            <w:szCs w:val="22"/>
          </w:rPr>
          <w:delText xml:space="preserve">det första </w:delText>
        </w:r>
        <w:r w:rsidR="00AF72D7" w:rsidRPr="00604A2B">
          <w:rPr>
            <w:rFonts w:ascii="Calibri" w:hAnsi="Calibri"/>
            <w:sz w:val="22"/>
            <w:szCs w:val="22"/>
          </w:rPr>
          <w:delText xml:space="preserve">kvartalet </w:delText>
        </w:r>
        <w:r w:rsidR="00D70ED2" w:rsidRPr="00604A2B">
          <w:rPr>
            <w:rFonts w:ascii="Calibri" w:hAnsi="Calibri"/>
            <w:sz w:val="22"/>
            <w:szCs w:val="22"/>
          </w:rPr>
          <w:delText xml:space="preserve">låg </w:delText>
        </w:r>
        <w:r w:rsidR="00506199" w:rsidRPr="00604A2B">
          <w:rPr>
            <w:rFonts w:ascii="Calibri" w:hAnsi="Calibri"/>
            <w:sz w:val="22"/>
            <w:szCs w:val="22"/>
          </w:rPr>
          <w:delText>1</w:delText>
        </w:r>
        <w:r w:rsidR="00811345" w:rsidRPr="00604A2B">
          <w:rPr>
            <w:rFonts w:ascii="Calibri" w:hAnsi="Calibri"/>
            <w:sz w:val="22"/>
            <w:szCs w:val="22"/>
          </w:rPr>
          <w:delText>2</w:delText>
        </w:r>
        <w:r w:rsidR="00506199" w:rsidRPr="00604A2B">
          <w:rPr>
            <w:rFonts w:ascii="Calibri" w:hAnsi="Calibri"/>
            <w:sz w:val="22"/>
            <w:szCs w:val="22"/>
          </w:rPr>
          <w:delText xml:space="preserve"> </w:delText>
        </w:r>
        <w:r w:rsidR="00AF72D7" w:rsidRPr="00604A2B">
          <w:rPr>
            <w:rFonts w:ascii="Calibri" w:hAnsi="Calibri"/>
            <w:sz w:val="22"/>
            <w:szCs w:val="22"/>
          </w:rPr>
          <w:delText xml:space="preserve">procent högre jämfört med </w:delText>
        </w:r>
        <w:r w:rsidR="004C61FA" w:rsidRPr="00604A2B">
          <w:rPr>
            <w:rFonts w:ascii="Calibri" w:hAnsi="Calibri"/>
            <w:sz w:val="22"/>
            <w:szCs w:val="22"/>
          </w:rPr>
          <w:delText xml:space="preserve">samma </w:delText>
        </w:r>
        <w:r w:rsidR="00E24348" w:rsidRPr="00604A2B">
          <w:rPr>
            <w:rFonts w:ascii="Calibri" w:hAnsi="Calibri"/>
            <w:sz w:val="22"/>
            <w:szCs w:val="22"/>
          </w:rPr>
          <w:delText>tidpunkt 20</w:delText>
        </w:r>
        <w:r w:rsidR="00D70ED2" w:rsidRPr="00604A2B">
          <w:rPr>
            <w:rFonts w:ascii="Calibri" w:hAnsi="Calibri"/>
            <w:sz w:val="22"/>
            <w:szCs w:val="22"/>
          </w:rPr>
          <w:delText>20</w:delText>
        </w:r>
        <w:r w:rsidR="00E24348" w:rsidRPr="00604A2B">
          <w:rPr>
            <w:rFonts w:ascii="Calibri" w:hAnsi="Calibri"/>
            <w:sz w:val="22"/>
            <w:szCs w:val="22"/>
          </w:rPr>
          <w:delText>.</w:delText>
        </w:r>
      </w:del>
      <w:ins w:id="130" w:author="Adam Charles Turner" w:date="2021-07-09T11:34:00Z">
        <w:r w:rsidR="003F4B8A" w:rsidRPr="00604A2B">
          <w:rPr>
            <w:rFonts w:ascii="Calibri" w:hAnsi="Calibri"/>
            <w:sz w:val="22"/>
            <w:szCs w:val="22"/>
          </w:rPr>
          <w:t xml:space="preserve">alla tre affärsenheter ökade. </w:t>
        </w:r>
      </w:ins>
    </w:p>
    <w:p w14:paraId="7F9FBCF8" w14:textId="1D1FFA39" w:rsidR="00B82B9B" w:rsidRPr="00604A2B" w:rsidRDefault="00AB56EC" w:rsidP="00BA766F">
      <w:pPr>
        <w:rPr>
          <w:rFonts w:ascii="Calibri" w:hAnsi="Calibri"/>
          <w:sz w:val="22"/>
          <w:szCs w:val="22"/>
        </w:rPr>
      </w:pPr>
      <w:r w:rsidRPr="00604A2B">
        <w:rPr>
          <w:rFonts w:ascii="Calibri" w:hAnsi="Calibri"/>
          <w:sz w:val="22"/>
          <w:szCs w:val="22"/>
        </w:rPr>
        <w:t xml:space="preserve"> </w:t>
      </w:r>
    </w:p>
    <w:p w14:paraId="543A1990" w14:textId="5A8F01FA" w:rsidR="00AF72D7" w:rsidRPr="00604A2B" w:rsidRDefault="00B82B9B" w:rsidP="00B82B9B">
      <w:pPr>
        <w:rPr>
          <w:rFonts w:ascii="Calibri" w:hAnsi="Calibri"/>
          <w:sz w:val="22"/>
          <w:szCs w:val="22"/>
        </w:rPr>
      </w:pPr>
      <w:r w:rsidRPr="00604A2B">
        <w:rPr>
          <w:rFonts w:ascii="Calibri" w:hAnsi="Calibri"/>
          <w:sz w:val="22"/>
          <w:szCs w:val="22"/>
        </w:rPr>
        <w:t xml:space="preserve">Koncernens omsättning </w:t>
      </w:r>
      <w:del w:id="131" w:author="Adam Charles Turner" w:date="2021-07-09T11:34:00Z">
        <w:r w:rsidR="00DE3954" w:rsidRPr="00604A2B">
          <w:rPr>
            <w:rFonts w:ascii="Calibri" w:hAnsi="Calibri"/>
            <w:sz w:val="22"/>
            <w:szCs w:val="22"/>
          </w:rPr>
          <w:delText xml:space="preserve">uppgick </w:delText>
        </w:r>
      </w:del>
      <w:ins w:id="132" w:author="Adam Charles Turner" w:date="2021-07-09T11:34:00Z">
        <w:r w:rsidR="003F4B8A" w:rsidRPr="00604A2B">
          <w:rPr>
            <w:rFonts w:ascii="Calibri" w:hAnsi="Calibri"/>
            <w:sz w:val="22"/>
            <w:szCs w:val="22"/>
          </w:rPr>
          <w:t xml:space="preserve">steg med nio procent </w:t>
        </w:r>
      </w:ins>
      <w:r w:rsidR="003F4B8A" w:rsidRPr="00604A2B">
        <w:rPr>
          <w:rFonts w:ascii="Calibri" w:hAnsi="Calibri"/>
          <w:sz w:val="22"/>
          <w:szCs w:val="22"/>
        </w:rPr>
        <w:t xml:space="preserve">till </w:t>
      </w:r>
      <w:del w:id="133" w:author="Adam Charles Turner" w:date="2021-07-09T11:34:00Z">
        <w:r w:rsidR="00DE3954" w:rsidRPr="00604A2B">
          <w:rPr>
            <w:rFonts w:ascii="Calibri" w:hAnsi="Calibri"/>
            <w:sz w:val="22"/>
            <w:szCs w:val="22"/>
          </w:rPr>
          <w:delText>351</w:delText>
        </w:r>
      </w:del>
      <w:ins w:id="134" w:author="Adam Charles Turner" w:date="2021-07-09T11:34:00Z">
        <w:r w:rsidR="003F4B8A" w:rsidRPr="00604A2B">
          <w:rPr>
            <w:rFonts w:ascii="Calibri" w:hAnsi="Calibri"/>
            <w:sz w:val="22"/>
            <w:szCs w:val="22"/>
          </w:rPr>
          <w:t>390</w:t>
        </w:r>
      </w:ins>
      <w:r w:rsidR="003F4B8A" w:rsidRPr="00604A2B">
        <w:rPr>
          <w:rFonts w:ascii="Calibri" w:hAnsi="Calibri"/>
          <w:sz w:val="22"/>
          <w:szCs w:val="22"/>
        </w:rPr>
        <w:t xml:space="preserve"> mkr </w:t>
      </w:r>
      <w:r w:rsidRPr="00604A2B">
        <w:rPr>
          <w:rFonts w:ascii="Calibri" w:hAnsi="Calibri"/>
          <w:sz w:val="22"/>
          <w:szCs w:val="22"/>
        </w:rPr>
        <w:t>(</w:t>
      </w:r>
      <w:del w:id="135" w:author="Adam Charles Turner" w:date="2021-07-09T11:34:00Z">
        <w:r w:rsidRPr="00604A2B">
          <w:rPr>
            <w:rFonts w:ascii="Calibri" w:hAnsi="Calibri"/>
            <w:sz w:val="22"/>
            <w:szCs w:val="22"/>
          </w:rPr>
          <w:delText>3</w:delText>
        </w:r>
        <w:r w:rsidR="00DE3954" w:rsidRPr="00604A2B">
          <w:rPr>
            <w:rFonts w:ascii="Calibri" w:hAnsi="Calibri"/>
            <w:sz w:val="22"/>
            <w:szCs w:val="22"/>
          </w:rPr>
          <w:delText>95</w:delText>
        </w:r>
        <w:r w:rsidRPr="00604A2B">
          <w:rPr>
            <w:rFonts w:ascii="Calibri" w:hAnsi="Calibri"/>
            <w:sz w:val="22"/>
            <w:szCs w:val="22"/>
          </w:rPr>
          <w:delText xml:space="preserve">). </w:delText>
        </w:r>
        <w:r w:rsidR="0006658C" w:rsidRPr="00604A2B">
          <w:rPr>
            <w:rFonts w:ascii="Calibri" w:hAnsi="Calibri"/>
            <w:sz w:val="22"/>
            <w:szCs w:val="22"/>
          </w:rPr>
          <w:delText>Korenix</w:delText>
        </w:r>
      </w:del>
      <w:ins w:id="136" w:author="Adam Charles Turner" w:date="2021-07-09T11:34:00Z">
        <w:r w:rsidR="0071659F" w:rsidRPr="00604A2B">
          <w:rPr>
            <w:rFonts w:ascii="Calibri" w:hAnsi="Calibri"/>
            <w:sz w:val="22"/>
            <w:szCs w:val="22"/>
          </w:rPr>
          <w:t>357</w:t>
        </w:r>
        <w:r w:rsidRPr="00604A2B">
          <w:rPr>
            <w:rFonts w:ascii="Calibri" w:hAnsi="Calibri"/>
            <w:sz w:val="22"/>
            <w:szCs w:val="22"/>
          </w:rPr>
          <w:t xml:space="preserve">). </w:t>
        </w:r>
        <w:r w:rsidR="003F4B8A" w:rsidRPr="00604A2B">
          <w:rPr>
            <w:rFonts w:ascii="Calibri" w:hAnsi="Calibri"/>
            <w:sz w:val="22"/>
            <w:szCs w:val="22"/>
          </w:rPr>
          <w:t>Justerat för valutaeffekter steg omsättningen med 14 procent. Alla tre affärsenheter</w:t>
        </w:r>
      </w:ins>
      <w:r w:rsidR="003F4B8A" w:rsidRPr="00604A2B">
        <w:rPr>
          <w:rFonts w:ascii="Calibri" w:hAnsi="Calibri"/>
          <w:sz w:val="22"/>
          <w:szCs w:val="22"/>
        </w:rPr>
        <w:t xml:space="preserve"> ökade sin omsättning</w:t>
      </w:r>
      <w:del w:id="137" w:author="Adam Charles Turner" w:date="2021-07-09T11:34:00Z">
        <w:r w:rsidR="0006658C" w:rsidRPr="00604A2B">
          <w:rPr>
            <w:rFonts w:ascii="Calibri" w:hAnsi="Calibri"/>
            <w:sz w:val="22"/>
            <w:szCs w:val="22"/>
          </w:rPr>
          <w:delText xml:space="preserve"> medan den gick </w:delText>
        </w:r>
        <w:r w:rsidR="00B65C0E" w:rsidRPr="00604A2B">
          <w:rPr>
            <w:rFonts w:ascii="Calibri" w:hAnsi="Calibri"/>
            <w:sz w:val="22"/>
            <w:szCs w:val="22"/>
          </w:rPr>
          <w:delText xml:space="preserve">ned </w:delText>
        </w:r>
        <w:r w:rsidR="0006658C" w:rsidRPr="00604A2B">
          <w:rPr>
            <w:rFonts w:ascii="Calibri" w:hAnsi="Calibri"/>
            <w:sz w:val="22"/>
            <w:szCs w:val="22"/>
          </w:rPr>
          <w:delText xml:space="preserve">för Westermo och Beijer Electronics. </w:delText>
        </w:r>
        <w:r w:rsidR="00DE3954" w:rsidRPr="00604A2B">
          <w:rPr>
            <w:rFonts w:ascii="Calibri" w:hAnsi="Calibri"/>
            <w:sz w:val="22"/>
            <w:szCs w:val="22"/>
          </w:rPr>
          <w:delText xml:space="preserve">Jämfört med det fjärde kvartalet var </w:delText>
        </w:r>
        <w:r w:rsidR="0006658C" w:rsidRPr="00604A2B">
          <w:rPr>
            <w:rFonts w:ascii="Calibri" w:hAnsi="Calibri"/>
            <w:sz w:val="22"/>
            <w:szCs w:val="22"/>
          </w:rPr>
          <w:delText xml:space="preserve">koncernens </w:delText>
        </w:r>
        <w:r w:rsidR="00DE3954" w:rsidRPr="00604A2B">
          <w:rPr>
            <w:rFonts w:ascii="Calibri" w:hAnsi="Calibri"/>
            <w:sz w:val="22"/>
            <w:szCs w:val="22"/>
          </w:rPr>
          <w:delText>omsättning oförändrad</w:delText>
        </w:r>
      </w:del>
      <w:r w:rsidR="003F4B8A" w:rsidRPr="00604A2B">
        <w:rPr>
          <w:rFonts w:ascii="Calibri" w:hAnsi="Calibri"/>
          <w:sz w:val="22"/>
          <w:szCs w:val="22"/>
        </w:rPr>
        <w:t>.</w:t>
      </w:r>
    </w:p>
    <w:p w14:paraId="7DE0C41E" w14:textId="77777777" w:rsidR="0006658C" w:rsidRPr="00604A2B" w:rsidRDefault="0006658C" w:rsidP="00B82B9B">
      <w:pPr>
        <w:rPr>
          <w:rFonts w:ascii="Calibri" w:hAnsi="Calibri"/>
          <w:sz w:val="22"/>
          <w:szCs w:val="22"/>
        </w:rPr>
      </w:pPr>
    </w:p>
    <w:p w14:paraId="41DB4B3E" w14:textId="0AD76DA7" w:rsidR="007539C6" w:rsidRPr="00604A2B" w:rsidRDefault="0001596E" w:rsidP="007539C6">
      <w:pPr>
        <w:rPr>
          <w:rFonts w:ascii="Calibri" w:hAnsi="Calibri"/>
          <w:sz w:val="22"/>
          <w:szCs w:val="22"/>
        </w:rPr>
      </w:pPr>
      <w:r w:rsidRPr="00604A2B">
        <w:rPr>
          <w:rFonts w:ascii="Calibri" w:hAnsi="Calibri"/>
          <w:sz w:val="22"/>
          <w:szCs w:val="22"/>
        </w:rPr>
        <w:t xml:space="preserve">Koncernens rörelseresultat före avskrivningar </w:t>
      </w:r>
      <w:r w:rsidR="00AB56EC" w:rsidRPr="00604A2B">
        <w:rPr>
          <w:rFonts w:ascii="Calibri" w:hAnsi="Calibri"/>
          <w:sz w:val="22"/>
          <w:szCs w:val="22"/>
        </w:rPr>
        <w:t xml:space="preserve">uppgick till </w:t>
      </w:r>
      <w:del w:id="138" w:author="Adam Charles Turner" w:date="2021-07-09T11:34:00Z">
        <w:r w:rsidR="00DE3954" w:rsidRPr="00604A2B">
          <w:rPr>
            <w:rFonts w:ascii="Calibri" w:hAnsi="Calibri"/>
            <w:sz w:val="22"/>
            <w:szCs w:val="22"/>
          </w:rPr>
          <w:delText>39,3</w:delText>
        </w:r>
      </w:del>
      <w:ins w:id="139" w:author="Adam Charles Turner" w:date="2021-07-09T11:34:00Z">
        <w:r w:rsidR="003F4B8A" w:rsidRPr="00604A2B">
          <w:rPr>
            <w:rFonts w:ascii="Calibri" w:hAnsi="Calibri"/>
            <w:sz w:val="22"/>
            <w:szCs w:val="22"/>
          </w:rPr>
          <w:t>4</w:t>
        </w:r>
        <w:r w:rsidR="001C78BE" w:rsidRPr="00604A2B">
          <w:rPr>
            <w:rFonts w:ascii="Calibri" w:hAnsi="Calibri"/>
            <w:sz w:val="22"/>
            <w:szCs w:val="22"/>
          </w:rPr>
          <w:t>7,2</w:t>
        </w:r>
      </w:ins>
      <w:r w:rsidR="00AB56EC" w:rsidRPr="00604A2B">
        <w:rPr>
          <w:rFonts w:ascii="Calibri" w:hAnsi="Calibri"/>
          <w:sz w:val="22"/>
          <w:szCs w:val="22"/>
        </w:rPr>
        <w:t xml:space="preserve"> mkr </w:t>
      </w:r>
      <w:r w:rsidRPr="00604A2B">
        <w:rPr>
          <w:rFonts w:ascii="Calibri" w:hAnsi="Calibri"/>
          <w:sz w:val="22"/>
          <w:szCs w:val="22"/>
        </w:rPr>
        <w:t>(</w:t>
      </w:r>
      <w:del w:id="140" w:author="Adam Charles Turner" w:date="2021-07-09T11:34:00Z">
        <w:r w:rsidR="00DE3954" w:rsidRPr="00604A2B">
          <w:rPr>
            <w:rFonts w:ascii="Calibri" w:hAnsi="Calibri"/>
            <w:sz w:val="22"/>
            <w:szCs w:val="22"/>
          </w:rPr>
          <w:delText>43,6</w:delText>
        </w:r>
      </w:del>
      <w:ins w:id="141" w:author="Adam Charles Turner" w:date="2021-07-09T11:34:00Z">
        <w:r w:rsidR="003F4B8A" w:rsidRPr="00604A2B">
          <w:rPr>
            <w:rFonts w:ascii="Calibri" w:hAnsi="Calibri"/>
            <w:sz w:val="22"/>
            <w:szCs w:val="22"/>
          </w:rPr>
          <w:t>44,9</w:t>
        </w:r>
      </w:ins>
      <w:r w:rsidR="007463D3" w:rsidRPr="00604A2B">
        <w:rPr>
          <w:rFonts w:ascii="Calibri" w:hAnsi="Calibri"/>
          <w:sz w:val="22"/>
          <w:szCs w:val="22"/>
        </w:rPr>
        <w:t>).</w:t>
      </w:r>
      <w:r w:rsidR="00142447" w:rsidRPr="00604A2B">
        <w:rPr>
          <w:rFonts w:ascii="Calibri" w:hAnsi="Calibri"/>
          <w:sz w:val="22"/>
          <w:szCs w:val="22"/>
        </w:rPr>
        <w:t xml:space="preserve"> </w:t>
      </w:r>
      <w:r w:rsidRPr="00604A2B">
        <w:rPr>
          <w:rFonts w:ascii="Calibri" w:hAnsi="Calibri"/>
          <w:sz w:val="22"/>
          <w:szCs w:val="22"/>
        </w:rPr>
        <w:t xml:space="preserve">Avskrivningarna uppgick till </w:t>
      </w:r>
      <w:del w:id="142" w:author="Adam Charles Turner" w:date="2021-07-09T11:34:00Z">
        <w:r w:rsidR="00DE3954" w:rsidRPr="00604A2B">
          <w:rPr>
            <w:rFonts w:ascii="Calibri" w:hAnsi="Calibri"/>
            <w:sz w:val="22"/>
            <w:szCs w:val="22"/>
          </w:rPr>
          <w:delText>34,7</w:delText>
        </w:r>
      </w:del>
      <w:ins w:id="143" w:author="Adam Charles Turner" w:date="2021-07-09T11:34:00Z">
        <w:r w:rsidR="00DE3954" w:rsidRPr="00604A2B">
          <w:rPr>
            <w:rFonts w:ascii="Calibri" w:hAnsi="Calibri"/>
            <w:sz w:val="22"/>
            <w:szCs w:val="22"/>
          </w:rPr>
          <w:t>3</w:t>
        </w:r>
        <w:r w:rsidR="003F4B8A" w:rsidRPr="00604A2B">
          <w:rPr>
            <w:rFonts w:ascii="Calibri" w:hAnsi="Calibri"/>
            <w:sz w:val="22"/>
            <w:szCs w:val="22"/>
          </w:rPr>
          <w:t>7,4</w:t>
        </w:r>
      </w:ins>
      <w:r w:rsidR="00AB56EC" w:rsidRPr="00604A2B">
        <w:rPr>
          <w:rFonts w:ascii="Calibri" w:hAnsi="Calibri"/>
          <w:sz w:val="22"/>
          <w:szCs w:val="22"/>
        </w:rPr>
        <w:t xml:space="preserve"> </w:t>
      </w:r>
      <w:r w:rsidRPr="00604A2B">
        <w:rPr>
          <w:rFonts w:ascii="Calibri" w:hAnsi="Calibri"/>
          <w:sz w:val="22"/>
          <w:szCs w:val="22"/>
        </w:rPr>
        <w:t>mkr (</w:t>
      </w:r>
      <w:del w:id="144" w:author="Adam Charles Turner" w:date="2021-07-09T11:34:00Z">
        <w:r w:rsidR="00DE3954" w:rsidRPr="00604A2B">
          <w:rPr>
            <w:rFonts w:ascii="Calibri" w:hAnsi="Calibri"/>
            <w:sz w:val="22"/>
            <w:szCs w:val="22"/>
          </w:rPr>
          <w:delText>35,2</w:delText>
        </w:r>
      </w:del>
      <w:ins w:id="145" w:author="Adam Charles Turner" w:date="2021-07-09T11:34:00Z">
        <w:r w:rsidR="00DE3954" w:rsidRPr="00604A2B">
          <w:rPr>
            <w:rFonts w:ascii="Calibri" w:hAnsi="Calibri"/>
            <w:sz w:val="22"/>
            <w:szCs w:val="22"/>
          </w:rPr>
          <w:t>3</w:t>
        </w:r>
        <w:r w:rsidR="003F4B8A" w:rsidRPr="00604A2B">
          <w:rPr>
            <w:rFonts w:ascii="Calibri" w:hAnsi="Calibri"/>
            <w:sz w:val="22"/>
            <w:szCs w:val="22"/>
          </w:rPr>
          <w:t>7,0</w:t>
        </w:r>
      </w:ins>
      <w:r w:rsidR="00580ED0" w:rsidRPr="00604A2B">
        <w:rPr>
          <w:rFonts w:ascii="Calibri" w:hAnsi="Calibri"/>
          <w:sz w:val="22"/>
          <w:szCs w:val="22"/>
        </w:rPr>
        <w:t>)</w:t>
      </w:r>
      <w:r w:rsidRPr="00604A2B">
        <w:rPr>
          <w:rFonts w:ascii="Calibri" w:hAnsi="Calibri"/>
          <w:sz w:val="22"/>
          <w:szCs w:val="22"/>
        </w:rPr>
        <w:t xml:space="preserve">. Rörelseresultatet </w:t>
      </w:r>
      <w:r w:rsidR="00AB56EC" w:rsidRPr="00604A2B">
        <w:rPr>
          <w:rFonts w:ascii="Calibri" w:hAnsi="Calibri"/>
          <w:sz w:val="22"/>
          <w:szCs w:val="22"/>
        </w:rPr>
        <w:t xml:space="preserve">blev </w:t>
      </w:r>
      <w:del w:id="146" w:author="Adam Charles Turner" w:date="2021-07-09T11:34:00Z">
        <w:r w:rsidR="00DE3954" w:rsidRPr="00604A2B">
          <w:rPr>
            <w:rFonts w:ascii="Calibri" w:hAnsi="Calibri"/>
            <w:sz w:val="22"/>
            <w:szCs w:val="22"/>
          </w:rPr>
          <w:delText>4,6</w:delText>
        </w:r>
        <w:r w:rsidR="00AB56EC" w:rsidRPr="00604A2B">
          <w:rPr>
            <w:rFonts w:ascii="Calibri" w:hAnsi="Calibri"/>
            <w:sz w:val="22"/>
            <w:szCs w:val="22"/>
          </w:rPr>
          <w:delText xml:space="preserve"> mkr (</w:delText>
        </w:r>
      </w:del>
      <w:ins w:id="147" w:author="Adam Charles Turner" w:date="2021-07-09T11:34:00Z">
        <w:r w:rsidR="003F4B8A" w:rsidRPr="00604A2B">
          <w:rPr>
            <w:rFonts w:ascii="Calibri" w:hAnsi="Calibri"/>
            <w:sz w:val="22"/>
            <w:szCs w:val="22"/>
          </w:rPr>
          <w:t>9,</w:t>
        </w:r>
      </w:ins>
      <w:r w:rsidR="003F4B8A" w:rsidRPr="00604A2B">
        <w:rPr>
          <w:rFonts w:ascii="Calibri" w:hAnsi="Calibri"/>
          <w:sz w:val="22"/>
          <w:szCs w:val="22"/>
        </w:rPr>
        <w:t>8</w:t>
      </w:r>
      <w:del w:id="148" w:author="Adam Charles Turner" w:date="2021-07-09T11:34:00Z">
        <w:r w:rsidR="00DE3954" w:rsidRPr="00604A2B">
          <w:rPr>
            <w:rFonts w:ascii="Calibri" w:hAnsi="Calibri"/>
            <w:sz w:val="22"/>
            <w:szCs w:val="22"/>
          </w:rPr>
          <w:delText>,4</w:delText>
        </w:r>
      </w:del>
      <w:ins w:id="149" w:author="Adam Charles Turner" w:date="2021-07-09T11:34:00Z">
        <w:r w:rsidR="003F4B8A" w:rsidRPr="00604A2B">
          <w:rPr>
            <w:rFonts w:ascii="Calibri" w:hAnsi="Calibri"/>
            <w:sz w:val="22"/>
            <w:szCs w:val="22"/>
          </w:rPr>
          <w:t xml:space="preserve"> </w:t>
        </w:r>
        <w:r w:rsidR="00AB56EC" w:rsidRPr="00604A2B">
          <w:rPr>
            <w:rFonts w:ascii="Calibri" w:hAnsi="Calibri"/>
            <w:sz w:val="22"/>
            <w:szCs w:val="22"/>
          </w:rPr>
          <w:t>mkr (</w:t>
        </w:r>
        <w:r w:rsidR="003F4B8A" w:rsidRPr="00604A2B">
          <w:rPr>
            <w:rFonts w:ascii="Calibri" w:hAnsi="Calibri"/>
            <w:sz w:val="22"/>
            <w:szCs w:val="22"/>
          </w:rPr>
          <w:t>7,9</w:t>
        </w:r>
      </w:ins>
      <w:r w:rsidR="00DE3954" w:rsidRPr="00604A2B">
        <w:rPr>
          <w:rFonts w:ascii="Calibri" w:hAnsi="Calibri"/>
          <w:sz w:val="22"/>
          <w:szCs w:val="22"/>
        </w:rPr>
        <w:t>)</w:t>
      </w:r>
      <w:r w:rsidR="00AB56EC" w:rsidRPr="00604A2B">
        <w:rPr>
          <w:rFonts w:ascii="Calibri" w:hAnsi="Calibri"/>
          <w:sz w:val="22"/>
          <w:szCs w:val="22"/>
        </w:rPr>
        <w:t xml:space="preserve"> motsvarande en rörelsemarginal på </w:t>
      </w:r>
      <w:del w:id="150" w:author="Adam Charles Turner" w:date="2021-07-09T11:34:00Z">
        <w:r w:rsidR="00DE3954" w:rsidRPr="00604A2B">
          <w:rPr>
            <w:rFonts w:ascii="Calibri" w:hAnsi="Calibri"/>
            <w:sz w:val="22"/>
            <w:szCs w:val="22"/>
          </w:rPr>
          <w:delText>1,3</w:delText>
        </w:r>
        <w:r w:rsidR="00AB56EC" w:rsidRPr="00604A2B">
          <w:rPr>
            <w:rFonts w:ascii="Calibri" w:hAnsi="Calibri"/>
            <w:sz w:val="22"/>
            <w:szCs w:val="22"/>
          </w:rPr>
          <w:delText xml:space="preserve"> procent</w:delText>
        </w:r>
        <w:r w:rsidR="003B6B28" w:rsidRPr="00604A2B">
          <w:rPr>
            <w:rFonts w:ascii="Calibri" w:hAnsi="Calibri"/>
            <w:sz w:val="22"/>
            <w:szCs w:val="22"/>
          </w:rPr>
          <w:delText xml:space="preserve">. </w:delText>
        </w:r>
        <w:r w:rsidR="00AB56EC" w:rsidRPr="00604A2B">
          <w:rPr>
            <w:rFonts w:ascii="Calibri" w:hAnsi="Calibri"/>
            <w:sz w:val="22"/>
            <w:szCs w:val="22"/>
          </w:rPr>
          <w:delText>(</w:delText>
        </w:r>
      </w:del>
      <w:r w:rsidR="003F4B8A" w:rsidRPr="00604A2B">
        <w:rPr>
          <w:rFonts w:ascii="Calibri" w:hAnsi="Calibri"/>
          <w:sz w:val="22"/>
          <w:szCs w:val="22"/>
        </w:rPr>
        <w:t>2,</w:t>
      </w:r>
      <w:del w:id="151" w:author="Adam Charles Turner" w:date="2021-07-09T11:34:00Z">
        <w:r w:rsidR="00AB56EC" w:rsidRPr="00604A2B">
          <w:rPr>
            <w:rFonts w:ascii="Calibri" w:hAnsi="Calibri"/>
            <w:sz w:val="22"/>
            <w:szCs w:val="22"/>
          </w:rPr>
          <w:delText>1</w:delText>
        </w:r>
      </w:del>
      <w:ins w:id="152" w:author="Adam Charles Turner" w:date="2021-07-09T11:34:00Z">
        <w:r w:rsidR="003F4B8A" w:rsidRPr="00604A2B">
          <w:rPr>
            <w:rFonts w:ascii="Calibri" w:hAnsi="Calibri"/>
            <w:sz w:val="22"/>
            <w:szCs w:val="22"/>
          </w:rPr>
          <w:t>5</w:t>
        </w:r>
        <w:r w:rsidR="00AB56EC" w:rsidRPr="00604A2B">
          <w:rPr>
            <w:rFonts w:ascii="Calibri" w:hAnsi="Calibri"/>
            <w:sz w:val="22"/>
            <w:szCs w:val="22"/>
          </w:rPr>
          <w:t xml:space="preserve"> procent</w:t>
        </w:r>
        <w:r w:rsidR="003B6B28" w:rsidRPr="00604A2B">
          <w:rPr>
            <w:rFonts w:ascii="Calibri" w:hAnsi="Calibri"/>
            <w:sz w:val="22"/>
            <w:szCs w:val="22"/>
          </w:rPr>
          <w:t xml:space="preserve">. </w:t>
        </w:r>
        <w:r w:rsidR="00AB56EC" w:rsidRPr="00604A2B">
          <w:rPr>
            <w:rFonts w:ascii="Calibri" w:hAnsi="Calibri"/>
            <w:sz w:val="22"/>
            <w:szCs w:val="22"/>
          </w:rPr>
          <w:t>(</w:t>
        </w:r>
        <w:r w:rsidR="00DE3954" w:rsidRPr="00604A2B">
          <w:rPr>
            <w:rFonts w:ascii="Calibri" w:hAnsi="Calibri"/>
            <w:sz w:val="22"/>
            <w:szCs w:val="22"/>
          </w:rPr>
          <w:t>2</w:t>
        </w:r>
        <w:r w:rsidR="00AB56EC" w:rsidRPr="00604A2B">
          <w:rPr>
            <w:rFonts w:ascii="Calibri" w:hAnsi="Calibri"/>
            <w:sz w:val="22"/>
            <w:szCs w:val="22"/>
          </w:rPr>
          <w:t>,</w:t>
        </w:r>
        <w:r w:rsidR="003F4B8A" w:rsidRPr="00604A2B">
          <w:rPr>
            <w:rFonts w:ascii="Calibri" w:hAnsi="Calibri"/>
            <w:sz w:val="22"/>
            <w:szCs w:val="22"/>
          </w:rPr>
          <w:t>2</w:t>
        </w:r>
      </w:ins>
      <w:r w:rsidR="00E050F6" w:rsidRPr="00604A2B">
        <w:rPr>
          <w:rFonts w:ascii="Calibri" w:hAnsi="Calibri"/>
          <w:sz w:val="22"/>
          <w:szCs w:val="22"/>
        </w:rPr>
        <w:t>)</w:t>
      </w:r>
      <w:r w:rsidR="00AB56EC" w:rsidRPr="00604A2B">
        <w:rPr>
          <w:rFonts w:ascii="Calibri" w:hAnsi="Calibri"/>
          <w:sz w:val="22"/>
          <w:szCs w:val="22"/>
        </w:rPr>
        <w:t xml:space="preserve">. </w:t>
      </w:r>
      <w:r w:rsidR="00171B2F" w:rsidRPr="00604A2B">
        <w:rPr>
          <w:rFonts w:ascii="Calibri" w:hAnsi="Calibri"/>
          <w:sz w:val="22"/>
          <w:szCs w:val="22"/>
        </w:rPr>
        <w:t xml:space="preserve">Rörelseresultatet påverkades av negativa valutaeffekter om </w:t>
      </w:r>
      <w:del w:id="153" w:author="Adam Charles Turner" w:date="2021-07-09T11:34:00Z">
        <w:r w:rsidR="00B65C0E" w:rsidRPr="00604A2B">
          <w:rPr>
            <w:rFonts w:ascii="Calibri" w:hAnsi="Calibri"/>
            <w:sz w:val="22"/>
            <w:szCs w:val="22"/>
          </w:rPr>
          <w:delText>1</w:delText>
        </w:r>
      </w:del>
      <w:ins w:id="154" w:author="Adam Charles Turner" w:date="2021-07-09T11:34:00Z">
        <w:r w:rsidR="00171B2F" w:rsidRPr="00604A2B">
          <w:rPr>
            <w:rFonts w:ascii="Calibri" w:hAnsi="Calibri"/>
            <w:sz w:val="22"/>
            <w:szCs w:val="22"/>
          </w:rPr>
          <w:t>4</w:t>
        </w:r>
      </w:ins>
      <w:r w:rsidR="00171B2F" w:rsidRPr="00604A2B">
        <w:rPr>
          <w:rFonts w:ascii="Calibri" w:hAnsi="Calibri"/>
          <w:sz w:val="22"/>
          <w:szCs w:val="22"/>
        </w:rPr>
        <w:t xml:space="preserve">,4 mkr. </w:t>
      </w:r>
      <w:del w:id="155" w:author="Adam Charles Turner" w:date="2021-07-09T11:34:00Z">
        <w:r w:rsidR="00AB56EC" w:rsidRPr="00604A2B">
          <w:rPr>
            <w:rFonts w:ascii="Calibri" w:hAnsi="Calibri"/>
            <w:sz w:val="22"/>
            <w:szCs w:val="22"/>
          </w:rPr>
          <w:delText xml:space="preserve">Resultatet </w:delText>
        </w:r>
        <w:r w:rsidR="00DE3954" w:rsidRPr="00604A2B">
          <w:rPr>
            <w:rFonts w:ascii="Calibri" w:hAnsi="Calibri"/>
            <w:sz w:val="22"/>
            <w:szCs w:val="22"/>
          </w:rPr>
          <w:delText xml:space="preserve">2020 </w:delText>
        </w:r>
        <w:r w:rsidR="00AB56EC" w:rsidRPr="00604A2B">
          <w:rPr>
            <w:rFonts w:ascii="Calibri" w:hAnsi="Calibri"/>
            <w:sz w:val="22"/>
            <w:szCs w:val="22"/>
          </w:rPr>
          <w:delText xml:space="preserve">belastades med omstruktureringskostnader om 15 mkr. </w:delText>
        </w:r>
      </w:del>
      <w:ins w:id="156" w:author="Adam Charles Turner" w:date="2021-07-09T11:34:00Z">
        <w:r w:rsidR="00AB56EC" w:rsidRPr="00604A2B">
          <w:rPr>
            <w:rFonts w:ascii="Calibri" w:hAnsi="Calibri"/>
            <w:sz w:val="22"/>
            <w:szCs w:val="22"/>
          </w:rPr>
          <w:t>Resultate</w:t>
        </w:r>
        <w:r w:rsidR="003F4B8A" w:rsidRPr="00604A2B">
          <w:rPr>
            <w:rFonts w:ascii="Calibri" w:hAnsi="Calibri"/>
            <w:sz w:val="22"/>
            <w:szCs w:val="22"/>
          </w:rPr>
          <w:t xml:space="preserve">t påverkades negativt av bortfall i leveranser beroende på komponentbristen och stigande komponentpriser. </w:t>
        </w:r>
      </w:ins>
      <w:r w:rsidR="007539C6" w:rsidRPr="00604A2B">
        <w:rPr>
          <w:rFonts w:ascii="Calibri" w:hAnsi="Calibri"/>
          <w:sz w:val="22"/>
          <w:szCs w:val="22"/>
        </w:rPr>
        <w:t xml:space="preserve">De totala utvecklingsutgifterna uppgick till </w:t>
      </w:r>
      <w:del w:id="157" w:author="Adam Charles Turner" w:date="2021-07-09T11:34:00Z">
        <w:r w:rsidR="003B6B28" w:rsidRPr="00604A2B">
          <w:rPr>
            <w:rFonts w:ascii="Calibri" w:hAnsi="Calibri"/>
            <w:sz w:val="22"/>
            <w:szCs w:val="22"/>
          </w:rPr>
          <w:delText>45,5</w:delText>
        </w:r>
      </w:del>
      <w:ins w:id="158" w:author="Adam Charles Turner" w:date="2021-07-09T11:34:00Z">
        <w:r w:rsidR="003F4B8A" w:rsidRPr="00604A2B">
          <w:rPr>
            <w:rFonts w:ascii="Calibri" w:hAnsi="Calibri"/>
            <w:sz w:val="22"/>
            <w:szCs w:val="22"/>
          </w:rPr>
          <w:t>53,3</w:t>
        </w:r>
      </w:ins>
      <w:r w:rsidR="007539C6" w:rsidRPr="00604A2B">
        <w:rPr>
          <w:rFonts w:ascii="Calibri" w:hAnsi="Calibri"/>
          <w:sz w:val="22"/>
          <w:szCs w:val="22"/>
        </w:rPr>
        <w:t xml:space="preserve"> mkr (</w:t>
      </w:r>
      <w:del w:id="159" w:author="Adam Charles Turner" w:date="2021-07-09T11:34:00Z">
        <w:r w:rsidR="003B6B28" w:rsidRPr="00604A2B">
          <w:rPr>
            <w:rFonts w:ascii="Calibri" w:hAnsi="Calibri"/>
            <w:sz w:val="22"/>
            <w:szCs w:val="22"/>
          </w:rPr>
          <w:delText>52,3</w:delText>
        </w:r>
      </w:del>
      <w:ins w:id="160" w:author="Adam Charles Turner" w:date="2021-07-09T11:34:00Z">
        <w:r w:rsidR="003F4B8A" w:rsidRPr="00604A2B">
          <w:rPr>
            <w:rFonts w:ascii="Calibri" w:hAnsi="Calibri"/>
            <w:sz w:val="22"/>
            <w:szCs w:val="22"/>
          </w:rPr>
          <w:t>48,4</w:t>
        </w:r>
      </w:ins>
      <w:r w:rsidR="007539C6" w:rsidRPr="00604A2B">
        <w:rPr>
          <w:rFonts w:ascii="Calibri" w:hAnsi="Calibri"/>
          <w:sz w:val="22"/>
          <w:szCs w:val="22"/>
        </w:rPr>
        <w:t xml:space="preserve">). Det motsvarade </w:t>
      </w:r>
      <w:r w:rsidR="00F91ABC" w:rsidRPr="00604A2B">
        <w:rPr>
          <w:rFonts w:ascii="Calibri" w:hAnsi="Calibri"/>
          <w:sz w:val="22"/>
          <w:szCs w:val="22"/>
        </w:rPr>
        <w:t>13,</w:t>
      </w:r>
      <w:del w:id="161" w:author="Adam Charles Turner" w:date="2021-07-09T11:34:00Z">
        <w:r w:rsidR="003B6B28" w:rsidRPr="00604A2B">
          <w:rPr>
            <w:rFonts w:ascii="Calibri" w:hAnsi="Calibri"/>
            <w:sz w:val="22"/>
            <w:szCs w:val="22"/>
          </w:rPr>
          <w:delText>0</w:delText>
        </w:r>
      </w:del>
      <w:ins w:id="162" w:author="Adam Charles Turner" w:date="2021-07-09T11:34:00Z">
        <w:r w:rsidR="003F4B8A" w:rsidRPr="00604A2B">
          <w:rPr>
            <w:rFonts w:ascii="Calibri" w:hAnsi="Calibri"/>
            <w:sz w:val="22"/>
            <w:szCs w:val="22"/>
          </w:rPr>
          <w:t>7</w:t>
        </w:r>
      </w:ins>
      <w:r w:rsidR="007539C6" w:rsidRPr="00604A2B">
        <w:rPr>
          <w:rFonts w:ascii="Calibri" w:hAnsi="Calibri"/>
          <w:sz w:val="22"/>
          <w:szCs w:val="22"/>
        </w:rPr>
        <w:t xml:space="preserve"> procent (1</w:t>
      </w:r>
      <w:r w:rsidR="003B6B28" w:rsidRPr="00604A2B">
        <w:rPr>
          <w:rFonts w:ascii="Calibri" w:hAnsi="Calibri"/>
          <w:sz w:val="22"/>
          <w:szCs w:val="22"/>
        </w:rPr>
        <w:t>3,</w:t>
      </w:r>
      <w:del w:id="163" w:author="Adam Charles Turner" w:date="2021-07-09T11:34:00Z">
        <w:r w:rsidR="003B6B28" w:rsidRPr="00604A2B">
          <w:rPr>
            <w:rFonts w:ascii="Calibri" w:hAnsi="Calibri"/>
            <w:sz w:val="22"/>
            <w:szCs w:val="22"/>
          </w:rPr>
          <w:delText>2</w:delText>
        </w:r>
      </w:del>
      <w:ins w:id="164" w:author="Adam Charles Turner" w:date="2021-07-09T11:34:00Z">
        <w:r w:rsidR="003F4B8A" w:rsidRPr="00604A2B">
          <w:rPr>
            <w:rFonts w:ascii="Calibri" w:hAnsi="Calibri"/>
            <w:sz w:val="22"/>
            <w:szCs w:val="22"/>
          </w:rPr>
          <w:t>5</w:t>
        </w:r>
      </w:ins>
      <w:r w:rsidR="007539C6" w:rsidRPr="00604A2B">
        <w:rPr>
          <w:rFonts w:ascii="Calibri" w:hAnsi="Calibri"/>
          <w:sz w:val="22"/>
          <w:szCs w:val="22"/>
        </w:rPr>
        <w:t>) av koncernens försäljning.</w:t>
      </w:r>
    </w:p>
    <w:p w14:paraId="20CE110D" w14:textId="77777777" w:rsidR="00C51F0A" w:rsidRPr="00604A2B" w:rsidRDefault="00C51F0A" w:rsidP="007539C6">
      <w:pPr>
        <w:rPr>
          <w:rFonts w:ascii="Calibri" w:hAnsi="Calibri"/>
          <w:sz w:val="22"/>
          <w:szCs w:val="22"/>
        </w:rPr>
      </w:pPr>
    </w:p>
    <w:p w14:paraId="14E2653D" w14:textId="5DBE7C33" w:rsidR="00F369C8" w:rsidRDefault="007539C6" w:rsidP="007539C6">
      <w:pPr>
        <w:rPr>
          <w:rFonts w:ascii="Calibri" w:hAnsi="Calibri"/>
          <w:sz w:val="22"/>
          <w:szCs w:val="22"/>
        </w:rPr>
      </w:pPr>
      <w:r w:rsidRPr="00604A2B">
        <w:rPr>
          <w:rFonts w:ascii="Calibri" w:hAnsi="Calibri"/>
          <w:sz w:val="22"/>
          <w:szCs w:val="22"/>
        </w:rPr>
        <w:lastRenderedPageBreak/>
        <w:t xml:space="preserve">Resultatet före skatt </w:t>
      </w:r>
      <w:r w:rsidR="00F91ABC" w:rsidRPr="00604A2B">
        <w:rPr>
          <w:rFonts w:ascii="Calibri" w:hAnsi="Calibri"/>
          <w:sz w:val="22"/>
          <w:szCs w:val="22"/>
        </w:rPr>
        <w:t xml:space="preserve">uppgick till </w:t>
      </w:r>
      <w:del w:id="165" w:author="Adam Charles Turner" w:date="2021-07-09T11:34:00Z">
        <w:r w:rsidR="00DE3954" w:rsidRPr="00604A2B">
          <w:rPr>
            <w:rFonts w:ascii="Calibri" w:hAnsi="Calibri"/>
            <w:sz w:val="22"/>
            <w:szCs w:val="22"/>
          </w:rPr>
          <w:delText>3,1</w:delText>
        </w:r>
      </w:del>
      <w:ins w:id="166" w:author="Adam Charles Turner" w:date="2021-07-09T11:34:00Z">
        <w:r w:rsidR="00D868BC" w:rsidRPr="00604A2B">
          <w:rPr>
            <w:rFonts w:ascii="Calibri" w:hAnsi="Calibri"/>
            <w:sz w:val="22"/>
            <w:szCs w:val="22"/>
          </w:rPr>
          <w:t>2,7</w:t>
        </w:r>
      </w:ins>
      <w:r w:rsidR="00F91ABC" w:rsidRPr="00604A2B">
        <w:rPr>
          <w:rFonts w:ascii="Calibri" w:hAnsi="Calibri"/>
          <w:sz w:val="22"/>
          <w:szCs w:val="22"/>
        </w:rPr>
        <w:t xml:space="preserve"> mkr </w:t>
      </w:r>
      <w:r w:rsidRPr="00604A2B">
        <w:rPr>
          <w:rFonts w:ascii="Calibri" w:hAnsi="Calibri"/>
          <w:sz w:val="22"/>
          <w:szCs w:val="22"/>
        </w:rPr>
        <w:t>(</w:t>
      </w:r>
      <w:del w:id="167" w:author="Adam Charles Turner" w:date="2021-07-09T11:34:00Z">
        <w:r w:rsidR="00DE3954" w:rsidRPr="00604A2B">
          <w:rPr>
            <w:rFonts w:ascii="Calibri" w:hAnsi="Calibri"/>
            <w:sz w:val="22"/>
            <w:szCs w:val="22"/>
          </w:rPr>
          <w:delText>7,2</w:delText>
        </w:r>
      </w:del>
      <w:ins w:id="168" w:author="Adam Charles Turner" w:date="2021-07-09T11:34:00Z">
        <w:r w:rsidR="00D868BC" w:rsidRPr="00604A2B">
          <w:rPr>
            <w:rFonts w:ascii="Calibri" w:hAnsi="Calibri"/>
            <w:sz w:val="22"/>
            <w:szCs w:val="22"/>
          </w:rPr>
          <w:t>0,4</w:t>
        </w:r>
      </w:ins>
      <w:r w:rsidRPr="00604A2B">
        <w:rPr>
          <w:rFonts w:ascii="Calibri" w:hAnsi="Calibri"/>
          <w:sz w:val="22"/>
          <w:szCs w:val="22"/>
        </w:rPr>
        <w:t xml:space="preserve">). Finansnettot </w:t>
      </w:r>
      <w:r w:rsidR="00F91ABC" w:rsidRPr="00604A2B">
        <w:rPr>
          <w:rFonts w:ascii="Calibri" w:hAnsi="Calibri"/>
          <w:sz w:val="22"/>
          <w:szCs w:val="22"/>
        </w:rPr>
        <w:t>blev -</w:t>
      </w:r>
      <w:ins w:id="169" w:author="Adam Charles Turner" w:date="2021-07-09T11:34:00Z">
        <w:r w:rsidR="00D868BC" w:rsidRPr="00604A2B">
          <w:rPr>
            <w:rFonts w:ascii="Calibri" w:hAnsi="Calibri"/>
            <w:sz w:val="22"/>
            <w:szCs w:val="22"/>
          </w:rPr>
          <w:t>7,</w:t>
        </w:r>
      </w:ins>
      <w:r w:rsidR="00D868BC" w:rsidRPr="00604A2B">
        <w:rPr>
          <w:rFonts w:ascii="Calibri" w:hAnsi="Calibri"/>
          <w:sz w:val="22"/>
          <w:szCs w:val="22"/>
        </w:rPr>
        <w:t>1</w:t>
      </w:r>
      <w:del w:id="170" w:author="Adam Charles Turner" w:date="2021-07-09T11:34:00Z">
        <w:r w:rsidR="00F91ABC" w:rsidRPr="00604A2B">
          <w:rPr>
            <w:rFonts w:ascii="Calibri" w:hAnsi="Calibri"/>
            <w:sz w:val="22"/>
            <w:szCs w:val="22"/>
          </w:rPr>
          <w:delText>,</w:delText>
        </w:r>
        <w:r w:rsidR="00DE3954" w:rsidRPr="00604A2B">
          <w:rPr>
            <w:rFonts w:ascii="Calibri" w:hAnsi="Calibri"/>
            <w:sz w:val="22"/>
            <w:szCs w:val="22"/>
          </w:rPr>
          <w:delText>6</w:delText>
        </w:r>
      </w:del>
      <w:r w:rsidR="00F91ABC" w:rsidRPr="00604A2B">
        <w:rPr>
          <w:rFonts w:ascii="Calibri" w:hAnsi="Calibri"/>
          <w:sz w:val="22"/>
          <w:szCs w:val="22"/>
        </w:rPr>
        <w:t xml:space="preserve"> </w:t>
      </w:r>
      <w:r w:rsidRPr="00604A2B">
        <w:rPr>
          <w:rFonts w:ascii="Calibri" w:hAnsi="Calibri"/>
          <w:sz w:val="22"/>
          <w:szCs w:val="22"/>
        </w:rPr>
        <w:t>mkr (-</w:t>
      </w:r>
      <w:del w:id="171" w:author="Adam Charles Turner" w:date="2021-07-09T11:34:00Z">
        <w:r w:rsidR="00DE3954" w:rsidRPr="00604A2B">
          <w:rPr>
            <w:rFonts w:ascii="Calibri" w:hAnsi="Calibri"/>
            <w:sz w:val="22"/>
            <w:szCs w:val="22"/>
          </w:rPr>
          <w:delText>1,2</w:delText>
        </w:r>
      </w:del>
      <w:ins w:id="172" w:author="Adam Charles Turner" w:date="2021-07-09T11:34:00Z">
        <w:r w:rsidR="00D868BC" w:rsidRPr="00604A2B">
          <w:rPr>
            <w:rFonts w:ascii="Calibri" w:hAnsi="Calibri"/>
            <w:sz w:val="22"/>
            <w:szCs w:val="22"/>
          </w:rPr>
          <w:t>7,6</w:t>
        </w:r>
      </w:ins>
      <w:r w:rsidRPr="00604A2B">
        <w:rPr>
          <w:rFonts w:ascii="Calibri" w:hAnsi="Calibri"/>
          <w:sz w:val="22"/>
          <w:szCs w:val="22"/>
        </w:rPr>
        <w:t xml:space="preserve">). Resultatet efter beräknad skatt </w:t>
      </w:r>
      <w:r w:rsidR="00F91ABC" w:rsidRPr="00604A2B">
        <w:rPr>
          <w:rFonts w:ascii="Calibri" w:hAnsi="Calibri"/>
          <w:sz w:val="22"/>
          <w:szCs w:val="22"/>
        </w:rPr>
        <w:t xml:space="preserve">uppgick till </w:t>
      </w:r>
      <w:r w:rsidR="00D868BC" w:rsidRPr="00604A2B">
        <w:rPr>
          <w:rFonts w:ascii="Calibri" w:hAnsi="Calibri"/>
          <w:sz w:val="22"/>
          <w:szCs w:val="22"/>
        </w:rPr>
        <w:t>1,</w:t>
      </w:r>
      <w:del w:id="173" w:author="Adam Charles Turner" w:date="2021-07-09T11:34:00Z">
        <w:r w:rsidR="00DE3954" w:rsidRPr="00604A2B">
          <w:rPr>
            <w:rFonts w:ascii="Calibri" w:hAnsi="Calibri"/>
            <w:sz w:val="22"/>
            <w:szCs w:val="22"/>
          </w:rPr>
          <w:delText>6</w:delText>
        </w:r>
      </w:del>
      <w:ins w:id="174" w:author="Adam Charles Turner" w:date="2021-07-09T11:34:00Z">
        <w:r w:rsidR="00D868BC" w:rsidRPr="00604A2B">
          <w:rPr>
            <w:rFonts w:ascii="Calibri" w:hAnsi="Calibri"/>
            <w:sz w:val="22"/>
            <w:szCs w:val="22"/>
          </w:rPr>
          <w:t>9</w:t>
        </w:r>
      </w:ins>
      <w:r w:rsidR="00D868BC" w:rsidRPr="00604A2B">
        <w:rPr>
          <w:rFonts w:ascii="Calibri" w:hAnsi="Calibri"/>
          <w:sz w:val="22"/>
          <w:szCs w:val="22"/>
        </w:rPr>
        <w:t xml:space="preserve"> </w:t>
      </w:r>
      <w:r w:rsidRPr="00604A2B">
        <w:rPr>
          <w:rFonts w:ascii="Calibri" w:hAnsi="Calibri"/>
          <w:sz w:val="22"/>
          <w:szCs w:val="22"/>
        </w:rPr>
        <w:t xml:space="preserve">mkr </w:t>
      </w:r>
      <w:del w:id="175" w:author="Adam Charles Turner" w:date="2021-07-09T11:34:00Z">
        <w:r w:rsidRPr="00604A2B">
          <w:rPr>
            <w:rFonts w:ascii="Calibri" w:hAnsi="Calibri"/>
            <w:sz w:val="22"/>
            <w:szCs w:val="22"/>
          </w:rPr>
          <w:delText>(</w:delText>
        </w:r>
        <w:r w:rsidR="00DE3954" w:rsidRPr="00604A2B">
          <w:rPr>
            <w:rFonts w:ascii="Calibri" w:hAnsi="Calibri"/>
            <w:sz w:val="22"/>
            <w:szCs w:val="22"/>
          </w:rPr>
          <w:delText>5,2</w:delText>
        </w:r>
      </w:del>
      <w:ins w:id="176" w:author="Adam Charles Turner" w:date="2021-07-09T11:34:00Z">
        <w:r w:rsidRPr="00604A2B">
          <w:rPr>
            <w:rFonts w:ascii="Calibri" w:hAnsi="Calibri"/>
            <w:sz w:val="22"/>
            <w:szCs w:val="22"/>
          </w:rPr>
          <w:t>(</w:t>
        </w:r>
        <w:r w:rsidR="0071659F" w:rsidRPr="00604A2B">
          <w:rPr>
            <w:rFonts w:ascii="Calibri" w:hAnsi="Calibri"/>
            <w:sz w:val="22"/>
            <w:szCs w:val="22"/>
          </w:rPr>
          <w:t>-0,8</w:t>
        </w:r>
      </w:ins>
      <w:r w:rsidRPr="00604A2B">
        <w:rPr>
          <w:rFonts w:ascii="Calibri" w:hAnsi="Calibri"/>
          <w:sz w:val="22"/>
          <w:szCs w:val="22"/>
        </w:rPr>
        <w:t xml:space="preserve">). Resultatet per aktie efter beräknad skatt </w:t>
      </w:r>
      <w:r w:rsidR="00F91ABC" w:rsidRPr="00604A2B">
        <w:rPr>
          <w:rFonts w:ascii="Calibri" w:hAnsi="Calibri"/>
          <w:sz w:val="22"/>
          <w:szCs w:val="22"/>
        </w:rPr>
        <w:t>var</w:t>
      </w:r>
      <w:r w:rsidR="00A81BEB" w:rsidRPr="00604A2B">
        <w:rPr>
          <w:rFonts w:ascii="Calibri" w:hAnsi="Calibri"/>
          <w:sz w:val="22"/>
          <w:szCs w:val="22"/>
        </w:rPr>
        <w:t xml:space="preserve"> </w:t>
      </w:r>
      <w:r w:rsidR="00DC592A" w:rsidRPr="00604A2B">
        <w:rPr>
          <w:rFonts w:ascii="Calibri" w:hAnsi="Calibri"/>
          <w:sz w:val="22"/>
          <w:szCs w:val="22"/>
        </w:rPr>
        <w:t>0,</w:t>
      </w:r>
      <w:del w:id="177" w:author="Adam Charles Turner" w:date="2021-07-09T11:34:00Z">
        <w:r w:rsidR="00DC592A" w:rsidRPr="00604A2B">
          <w:rPr>
            <w:rFonts w:ascii="Calibri" w:hAnsi="Calibri"/>
            <w:sz w:val="22"/>
            <w:szCs w:val="22"/>
          </w:rPr>
          <w:delText>06</w:delText>
        </w:r>
      </w:del>
      <w:ins w:id="178" w:author="Adam Charles Turner" w:date="2021-07-09T11:34:00Z">
        <w:r w:rsidR="00DC592A" w:rsidRPr="00604A2B">
          <w:rPr>
            <w:rFonts w:ascii="Calibri" w:hAnsi="Calibri"/>
            <w:sz w:val="22"/>
            <w:szCs w:val="22"/>
          </w:rPr>
          <w:t>0</w:t>
        </w:r>
        <w:r w:rsidR="00D868BC" w:rsidRPr="00604A2B">
          <w:rPr>
            <w:rFonts w:ascii="Calibri" w:hAnsi="Calibri"/>
            <w:sz w:val="22"/>
            <w:szCs w:val="22"/>
          </w:rPr>
          <w:t>7</w:t>
        </w:r>
      </w:ins>
      <w:r w:rsidR="00DC592A" w:rsidRPr="00604A2B">
        <w:rPr>
          <w:rFonts w:ascii="Calibri" w:hAnsi="Calibri"/>
          <w:sz w:val="22"/>
          <w:szCs w:val="22"/>
        </w:rPr>
        <w:t xml:space="preserve"> </w:t>
      </w:r>
      <w:r w:rsidRPr="00604A2B">
        <w:rPr>
          <w:rFonts w:ascii="Calibri" w:hAnsi="Calibri"/>
          <w:sz w:val="22"/>
          <w:szCs w:val="22"/>
        </w:rPr>
        <w:t>kronor</w:t>
      </w:r>
      <w:r w:rsidR="00061282" w:rsidRPr="00604A2B">
        <w:rPr>
          <w:rFonts w:ascii="Calibri" w:hAnsi="Calibri"/>
          <w:sz w:val="22"/>
          <w:szCs w:val="22"/>
        </w:rPr>
        <w:t xml:space="preserve"> </w:t>
      </w:r>
      <w:del w:id="179" w:author="Adam Charles Turner" w:date="2021-07-09T11:34:00Z">
        <w:r w:rsidRPr="00604A2B">
          <w:rPr>
            <w:rFonts w:ascii="Calibri" w:hAnsi="Calibri"/>
            <w:sz w:val="22"/>
            <w:szCs w:val="22"/>
          </w:rPr>
          <w:delText>(</w:delText>
        </w:r>
      </w:del>
      <w:ins w:id="180" w:author="Adam Charles Turner" w:date="2021-07-09T11:34:00Z">
        <w:r w:rsidRPr="00604A2B">
          <w:rPr>
            <w:rFonts w:ascii="Calibri" w:hAnsi="Calibri"/>
            <w:sz w:val="22"/>
            <w:szCs w:val="22"/>
          </w:rPr>
          <w:t>(</w:t>
        </w:r>
        <w:r w:rsidR="00D868BC" w:rsidRPr="00604A2B">
          <w:rPr>
            <w:rFonts w:ascii="Calibri" w:hAnsi="Calibri"/>
            <w:sz w:val="22"/>
            <w:szCs w:val="22"/>
          </w:rPr>
          <w:t>-</w:t>
        </w:r>
      </w:ins>
      <w:r w:rsidR="00D868BC" w:rsidRPr="00604A2B">
        <w:rPr>
          <w:rFonts w:ascii="Calibri" w:hAnsi="Calibri"/>
          <w:sz w:val="22"/>
          <w:szCs w:val="22"/>
        </w:rPr>
        <w:t>0,</w:t>
      </w:r>
      <w:del w:id="181" w:author="Adam Charles Turner" w:date="2021-07-09T11:34:00Z">
        <w:r w:rsidR="00DC592A" w:rsidRPr="00604A2B">
          <w:rPr>
            <w:rFonts w:ascii="Calibri" w:hAnsi="Calibri"/>
            <w:sz w:val="22"/>
            <w:szCs w:val="22"/>
          </w:rPr>
          <w:delText>19</w:delText>
        </w:r>
      </w:del>
      <w:ins w:id="182" w:author="Adam Charles Turner" w:date="2021-07-09T11:34:00Z">
        <w:r w:rsidR="00D868BC" w:rsidRPr="00604A2B">
          <w:rPr>
            <w:rFonts w:ascii="Calibri" w:hAnsi="Calibri"/>
            <w:sz w:val="22"/>
            <w:szCs w:val="22"/>
          </w:rPr>
          <w:t>03</w:t>
        </w:r>
      </w:ins>
      <w:r w:rsidRPr="00604A2B">
        <w:rPr>
          <w:rFonts w:ascii="Calibri" w:hAnsi="Calibri"/>
          <w:sz w:val="22"/>
          <w:szCs w:val="22"/>
        </w:rPr>
        <w:t>).</w:t>
      </w:r>
    </w:p>
    <w:p w14:paraId="3996AC63" w14:textId="646012ED" w:rsidR="00061282" w:rsidRDefault="00061282" w:rsidP="007539C6">
      <w:pPr>
        <w:rPr>
          <w:rFonts w:ascii="Calibri" w:hAnsi="Calibri"/>
          <w:sz w:val="22"/>
          <w:szCs w:val="22"/>
        </w:rPr>
      </w:pPr>
    </w:p>
    <w:p w14:paraId="6FAF8A97" w14:textId="77777777" w:rsidR="0064512C" w:rsidRDefault="0064512C" w:rsidP="0064512C">
      <w:pPr>
        <w:rPr>
          <w:del w:id="183" w:author="Adam Charles Turner" w:date="2021-07-09T11:34:00Z"/>
          <w:rFonts w:ascii="Calibri" w:hAnsi="Calibri"/>
          <w:b/>
          <w:sz w:val="28"/>
          <w:szCs w:val="28"/>
        </w:rPr>
      </w:pPr>
      <w:del w:id="184" w:author="Adam Charles Turner" w:date="2021-07-09T11:34:00Z">
        <w:r w:rsidRPr="00F04A83">
          <w:rPr>
            <w:rFonts w:ascii="Calibri" w:hAnsi="Calibri"/>
            <w:b/>
            <w:sz w:val="28"/>
            <w:szCs w:val="28"/>
          </w:rPr>
          <w:delText>Westermo</w:delText>
        </w:r>
      </w:del>
    </w:p>
    <w:p w14:paraId="3C64A96F" w14:textId="77777777" w:rsidR="0064512C" w:rsidRDefault="0064512C" w:rsidP="0064512C">
      <w:pPr>
        <w:rPr>
          <w:del w:id="185" w:author="Adam Charles Turner" w:date="2021-07-09T11:34:00Z"/>
          <w:rFonts w:ascii="Calibri" w:hAnsi="Calibri"/>
          <w:b/>
          <w:sz w:val="28"/>
          <w:szCs w:val="28"/>
        </w:rPr>
      </w:pPr>
    </w:p>
    <w:p w14:paraId="7CC4D46C" w14:textId="77777777" w:rsidR="008267B5" w:rsidRDefault="0064512C" w:rsidP="0064512C">
      <w:pPr>
        <w:rPr>
          <w:del w:id="186" w:author="Adam Charles Turner" w:date="2021-07-09T11:34:00Z"/>
          <w:rFonts w:ascii="Calibri" w:hAnsi="Calibri"/>
          <w:sz w:val="22"/>
          <w:szCs w:val="22"/>
        </w:rPr>
      </w:pPr>
      <w:del w:id="187" w:author="Adam Charles Turner" w:date="2021-07-09T11:34:00Z">
        <w:r w:rsidRPr="00BB3ED6">
          <w:rPr>
            <w:rFonts w:ascii="Calibri" w:hAnsi="Calibri"/>
            <w:sz w:val="22"/>
            <w:szCs w:val="22"/>
          </w:rPr>
          <w:delText>W</w:delText>
        </w:r>
        <w:r>
          <w:rPr>
            <w:rFonts w:ascii="Calibri" w:hAnsi="Calibri"/>
            <w:sz w:val="22"/>
            <w:szCs w:val="22"/>
          </w:rPr>
          <w:delText xml:space="preserve">estermo </w:delText>
        </w:r>
        <w:r w:rsidR="00F410C3">
          <w:rPr>
            <w:rFonts w:ascii="Calibri" w:hAnsi="Calibri"/>
            <w:sz w:val="22"/>
            <w:szCs w:val="22"/>
          </w:rPr>
          <w:delText xml:space="preserve">mötte under det första kvartalet 2021 ett tufft jämförelsekvartal 2020 då omsättning och resultat överträffade tidigare rekordnivåer för ett enskilt kvartal. </w:delText>
        </w:r>
        <w:r w:rsidR="008267B5">
          <w:rPr>
            <w:rFonts w:ascii="Calibri" w:hAnsi="Calibri"/>
            <w:sz w:val="22"/>
            <w:szCs w:val="22"/>
          </w:rPr>
          <w:delText xml:space="preserve">Men jämfört med fjärde kvartalet 2020 steg såväl omsättning som resultat </w:delText>
        </w:r>
        <w:r w:rsidR="00B65C0E">
          <w:rPr>
            <w:rFonts w:ascii="Calibri" w:hAnsi="Calibri"/>
            <w:sz w:val="22"/>
            <w:szCs w:val="22"/>
          </w:rPr>
          <w:delText xml:space="preserve">något </w:delText>
        </w:r>
        <w:r w:rsidR="008267B5">
          <w:rPr>
            <w:rFonts w:ascii="Calibri" w:hAnsi="Calibri"/>
            <w:sz w:val="22"/>
            <w:szCs w:val="22"/>
          </w:rPr>
          <w:delText xml:space="preserve">under det första kvartalet i år. Omsättningen under kvartalet påverkades samtidigt av ett </w:delText>
        </w:r>
        <w:r w:rsidR="00FE3477">
          <w:rPr>
            <w:rFonts w:ascii="Calibri" w:hAnsi="Calibri"/>
            <w:sz w:val="22"/>
            <w:szCs w:val="22"/>
          </w:rPr>
          <w:delText xml:space="preserve">visst </w:delText>
        </w:r>
        <w:r w:rsidR="008267B5">
          <w:rPr>
            <w:rFonts w:ascii="Calibri" w:hAnsi="Calibri"/>
            <w:sz w:val="22"/>
            <w:szCs w:val="22"/>
          </w:rPr>
          <w:delText xml:space="preserve">bortfall i leveranser till följd av </w:delText>
        </w:r>
        <w:r w:rsidR="00FE3477">
          <w:rPr>
            <w:rFonts w:ascii="Calibri" w:hAnsi="Calibri"/>
            <w:sz w:val="22"/>
            <w:szCs w:val="22"/>
          </w:rPr>
          <w:delText>en global brist på vissa komponenter. Det inverkade i sin tur på resultatet som i annat fall hade varit högre.</w:delText>
        </w:r>
      </w:del>
    </w:p>
    <w:p w14:paraId="26162FEB" w14:textId="77777777" w:rsidR="00FE3477" w:rsidRDefault="00FE3477" w:rsidP="0064512C">
      <w:pPr>
        <w:rPr>
          <w:del w:id="188" w:author="Adam Charles Turner" w:date="2021-07-09T11:34:00Z"/>
          <w:rFonts w:ascii="Calibri" w:hAnsi="Calibri"/>
          <w:sz w:val="22"/>
          <w:szCs w:val="22"/>
        </w:rPr>
      </w:pPr>
    </w:p>
    <w:p w14:paraId="3C390770" w14:textId="77777777" w:rsidR="00CB2FE9" w:rsidRDefault="00FE3477" w:rsidP="0064512C">
      <w:pPr>
        <w:rPr>
          <w:del w:id="189" w:author="Adam Charles Turner" w:date="2021-07-09T11:34:00Z"/>
          <w:rFonts w:ascii="Calibri" w:hAnsi="Calibri"/>
          <w:sz w:val="22"/>
          <w:szCs w:val="22"/>
        </w:rPr>
      </w:pPr>
      <w:del w:id="190" w:author="Adam Charles Turner" w:date="2021-07-09T11:34:00Z">
        <w:r>
          <w:rPr>
            <w:rFonts w:ascii="Calibri" w:hAnsi="Calibri"/>
            <w:sz w:val="22"/>
            <w:szCs w:val="22"/>
          </w:rPr>
          <w:delText xml:space="preserve">Orderingången var lägre jämfört med samma period 2020 då affärsenheten inte tecknade </w:delText>
        </w:r>
        <w:r w:rsidR="00D0412B">
          <w:rPr>
            <w:rFonts w:ascii="Calibri" w:hAnsi="Calibri"/>
            <w:sz w:val="22"/>
            <w:szCs w:val="22"/>
          </w:rPr>
          <w:delText xml:space="preserve">några </w:delText>
        </w:r>
        <w:r>
          <w:rPr>
            <w:rFonts w:ascii="Calibri" w:hAnsi="Calibri"/>
            <w:sz w:val="22"/>
            <w:szCs w:val="22"/>
          </w:rPr>
          <w:delText>större ord</w:delText>
        </w:r>
        <w:r w:rsidR="00A72EE6">
          <w:rPr>
            <w:rFonts w:ascii="Calibri" w:hAnsi="Calibri"/>
            <w:sz w:val="22"/>
            <w:szCs w:val="22"/>
          </w:rPr>
          <w:delText>rar</w:delText>
        </w:r>
        <w:r>
          <w:rPr>
            <w:rFonts w:ascii="Calibri" w:hAnsi="Calibri"/>
            <w:sz w:val="22"/>
            <w:szCs w:val="22"/>
          </w:rPr>
          <w:delText xml:space="preserve"> under perioden i år. Westermo har ett stort inslag av projektverksamhet</w:delText>
        </w:r>
        <w:r w:rsidR="00D0412B">
          <w:rPr>
            <w:rFonts w:ascii="Calibri" w:hAnsi="Calibri"/>
            <w:sz w:val="22"/>
            <w:szCs w:val="22"/>
          </w:rPr>
          <w:delText xml:space="preserve">. Det </w:delText>
        </w:r>
        <w:r>
          <w:rPr>
            <w:rFonts w:ascii="Calibri" w:hAnsi="Calibri"/>
            <w:sz w:val="22"/>
            <w:szCs w:val="22"/>
          </w:rPr>
          <w:delText xml:space="preserve">innebär att orderingången kan svänga relativt mycket mellan enskilda kvartal. </w:delText>
        </w:r>
        <w:r w:rsidR="005127E0">
          <w:rPr>
            <w:rFonts w:ascii="Calibri" w:hAnsi="Calibri"/>
            <w:sz w:val="22"/>
            <w:szCs w:val="22"/>
          </w:rPr>
          <w:delText xml:space="preserve">Covid-19 har också haft en </w:delText>
        </w:r>
        <w:r w:rsidR="00D0412B">
          <w:rPr>
            <w:rFonts w:ascii="Calibri" w:hAnsi="Calibri"/>
            <w:sz w:val="22"/>
            <w:szCs w:val="22"/>
          </w:rPr>
          <w:delText xml:space="preserve">fortsatt </w:delText>
        </w:r>
        <w:r w:rsidR="005127E0">
          <w:rPr>
            <w:rFonts w:ascii="Calibri" w:hAnsi="Calibri"/>
            <w:sz w:val="22"/>
            <w:szCs w:val="22"/>
          </w:rPr>
          <w:delText xml:space="preserve">påverkan i och med </w:delText>
        </w:r>
        <w:r w:rsidR="0006658C">
          <w:rPr>
            <w:rFonts w:ascii="Calibri" w:hAnsi="Calibri"/>
            <w:sz w:val="22"/>
            <w:szCs w:val="22"/>
          </w:rPr>
          <w:delText xml:space="preserve">att en del </w:delText>
        </w:r>
        <w:r w:rsidR="005127E0">
          <w:rPr>
            <w:rFonts w:ascii="Calibri" w:hAnsi="Calibri"/>
            <w:sz w:val="22"/>
            <w:szCs w:val="22"/>
          </w:rPr>
          <w:delText xml:space="preserve">kunder skjutit på beställningar och det tar </w:delText>
        </w:r>
        <w:r w:rsidR="0006658C">
          <w:rPr>
            <w:rFonts w:ascii="Calibri" w:hAnsi="Calibri"/>
            <w:sz w:val="22"/>
            <w:szCs w:val="22"/>
          </w:rPr>
          <w:delText xml:space="preserve">lite </w:delText>
        </w:r>
        <w:r w:rsidR="005127E0">
          <w:rPr>
            <w:rFonts w:ascii="Calibri" w:hAnsi="Calibri"/>
            <w:sz w:val="22"/>
            <w:szCs w:val="22"/>
          </w:rPr>
          <w:delText>längre tid till avslut.</w:delText>
        </w:r>
        <w:r w:rsidR="0006658C">
          <w:rPr>
            <w:rFonts w:ascii="Calibri" w:hAnsi="Calibri"/>
            <w:sz w:val="22"/>
            <w:szCs w:val="22"/>
          </w:rPr>
          <w:delText xml:space="preserve"> </w:delText>
        </w:r>
        <w:r w:rsidR="00D0412B">
          <w:rPr>
            <w:rFonts w:ascii="Calibri" w:hAnsi="Calibri"/>
            <w:sz w:val="22"/>
            <w:szCs w:val="22"/>
          </w:rPr>
          <w:delText xml:space="preserve">Sammantaget har Westermo en stark prospektlista som bedöms kunna resultera i </w:delText>
        </w:r>
        <w:r w:rsidR="0006658C">
          <w:rPr>
            <w:rFonts w:ascii="Calibri" w:hAnsi="Calibri"/>
            <w:sz w:val="22"/>
            <w:szCs w:val="22"/>
          </w:rPr>
          <w:delText>framtida tillväxt</w:delText>
        </w:r>
        <w:r w:rsidR="00D0412B">
          <w:rPr>
            <w:rFonts w:ascii="Calibri" w:hAnsi="Calibri"/>
            <w:sz w:val="22"/>
            <w:szCs w:val="22"/>
          </w:rPr>
          <w:delText xml:space="preserve">. </w:delText>
        </w:r>
        <w:r w:rsidR="0006658C">
          <w:rPr>
            <w:rFonts w:ascii="Calibri" w:hAnsi="Calibri"/>
            <w:sz w:val="22"/>
            <w:szCs w:val="22"/>
          </w:rPr>
          <w:delText>Westermo arbetar samtidigt med</w:delText>
        </w:r>
        <w:r w:rsidR="00A72EE6">
          <w:rPr>
            <w:rFonts w:ascii="Calibri" w:hAnsi="Calibri"/>
            <w:sz w:val="22"/>
            <w:szCs w:val="22"/>
          </w:rPr>
          <w:delText xml:space="preserve"> </w:delText>
        </w:r>
        <w:r w:rsidR="0006658C">
          <w:rPr>
            <w:rFonts w:ascii="Calibri" w:hAnsi="Calibri"/>
            <w:sz w:val="22"/>
            <w:szCs w:val="22"/>
          </w:rPr>
          <w:delText xml:space="preserve">att hantera komponentbristen och säkerställa leveranskapaciteten. </w:delText>
        </w:r>
      </w:del>
    </w:p>
    <w:p w14:paraId="72DF2EF3" w14:textId="77777777" w:rsidR="00F931D4" w:rsidRDefault="00F931D4" w:rsidP="00CB2FE9">
      <w:pPr>
        <w:pStyle w:val="Lpandetext"/>
        <w:spacing w:after="200"/>
        <w:ind w:right="142"/>
        <w:rPr>
          <w:del w:id="191" w:author="Adam Charles Turner" w:date="2021-07-09T11:34:00Z"/>
          <w:rFonts w:asciiTheme="minorHAnsi" w:hAnsiTheme="minorHAnsi" w:cstheme="minorHAnsi"/>
          <w:iCs/>
          <w:szCs w:val="22"/>
        </w:rPr>
      </w:pPr>
    </w:p>
    <w:p w14:paraId="570EB3EA" w14:textId="77190341" w:rsidR="00061282" w:rsidRDefault="00CB2FE9" w:rsidP="00061282">
      <w:pPr>
        <w:rPr>
          <w:ins w:id="192" w:author="Adam Charles Turner" w:date="2021-07-09T11:34:00Z"/>
          <w:rFonts w:ascii="Calibri" w:hAnsi="Calibri"/>
          <w:b/>
          <w:sz w:val="22"/>
          <w:szCs w:val="22"/>
        </w:rPr>
      </w:pPr>
      <w:del w:id="193" w:author="Adam Charles Turner" w:date="2021-07-09T11:34:00Z">
        <w:r w:rsidRPr="00607D61">
          <w:rPr>
            <w:rFonts w:asciiTheme="minorHAnsi" w:hAnsiTheme="minorHAnsi" w:cstheme="minorHAnsi"/>
            <w:iCs/>
            <w:szCs w:val="22"/>
          </w:rPr>
          <w:delText xml:space="preserve">Westermo </w:delText>
        </w:r>
        <w:r>
          <w:rPr>
            <w:rFonts w:asciiTheme="minorHAnsi" w:hAnsiTheme="minorHAnsi" w:cstheme="minorHAnsi"/>
            <w:iCs/>
            <w:szCs w:val="22"/>
          </w:rPr>
          <w:delText xml:space="preserve">tecknade i mars ett avtal om förvärv av 100 procent av det tyska bolaget ELTEC Elektronik AG. Affären slutfördes den 1 april </w:delText>
        </w:r>
        <w:r w:rsidR="003B6B28">
          <w:rPr>
            <w:rFonts w:asciiTheme="minorHAnsi" w:hAnsiTheme="minorHAnsi" w:cstheme="minorHAnsi"/>
            <w:iCs/>
            <w:szCs w:val="22"/>
          </w:rPr>
          <w:delText xml:space="preserve">2021 </w:delText>
        </w:r>
        <w:r>
          <w:rPr>
            <w:rFonts w:asciiTheme="minorHAnsi" w:hAnsiTheme="minorHAnsi" w:cstheme="minorHAnsi"/>
            <w:iCs/>
            <w:szCs w:val="22"/>
          </w:rPr>
          <w:delText xml:space="preserve">och ELTEC ingår i Westermos räkenskaper från samma datum. Bolaget är specialiserat på trådlösa kommunikationslösningar till uppkopplade tåg för passagerarinformation, infotainment och WiFi-nätverk för passagerare. </w:delText>
        </w:r>
        <w:r w:rsidR="00F931D4">
          <w:rPr>
            <w:rFonts w:asciiTheme="minorHAnsi" w:hAnsiTheme="minorHAnsi" w:cstheme="minorHAnsi"/>
            <w:iCs/>
            <w:szCs w:val="22"/>
          </w:rPr>
          <w:delText>B</w:delText>
        </w:r>
        <w:r>
          <w:rPr>
            <w:rFonts w:asciiTheme="minorHAnsi" w:hAnsiTheme="minorHAnsi" w:cstheme="minorHAnsi"/>
            <w:iCs/>
            <w:szCs w:val="22"/>
          </w:rPr>
          <w:delText>olaget</w:delText>
        </w:r>
        <w:r w:rsidR="00F931D4">
          <w:rPr>
            <w:rFonts w:asciiTheme="minorHAnsi" w:hAnsiTheme="minorHAnsi" w:cstheme="minorHAnsi"/>
            <w:iCs/>
            <w:szCs w:val="22"/>
          </w:rPr>
          <w:delText xml:space="preserve"> har en stark kundbas. Bland </w:delText>
        </w:r>
        <w:r>
          <w:rPr>
            <w:rFonts w:asciiTheme="minorHAnsi" w:hAnsiTheme="minorHAnsi" w:cstheme="minorHAnsi"/>
            <w:iCs/>
            <w:szCs w:val="22"/>
          </w:rPr>
          <w:delText>kunder</w:delText>
        </w:r>
        <w:r w:rsidR="00F931D4">
          <w:rPr>
            <w:rFonts w:asciiTheme="minorHAnsi" w:hAnsiTheme="minorHAnsi" w:cstheme="minorHAnsi"/>
            <w:iCs/>
            <w:szCs w:val="22"/>
          </w:rPr>
          <w:delText xml:space="preserve">na återfinns </w:delText>
        </w:r>
        <w:r>
          <w:rPr>
            <w:rFonts w:asciiTheme="minorHAnsi" w:hAnsiTheme="minorHAnsi" w:cstheme="minorHAnsi"/>
            <w:iCs/>
            <w:szCs w:val="22"/>
          </w:rPr>
          <w:delText>Europas största tågoperatörer och systemintegratörer inom uppkopplade tåg. ELTEC kompletterar Westermos verksamhet inom tågsidan</w:delText>
        </w:r>
        <w:r w:rsidR="001826F5">
          <w:rPr>
            <w:rFonts w:asciiTheme="minorHAnsi" w:hAnsiTheme="minorHAnsi" w:cstheme="minorHAnsi"/>
            <w:iCs/>
            <w:szCs w:val="22"/>
          </w:rPr>
          <w:delText xml:space="preserve"> och f</w:delText>
        </w:r>
        <w:r w:rsidR="001826F5" w:rsidRPr="00C214B8">
          <w:rPr>
            <w:rFonts w:asciiTheme="minorHAnsi" w:hAnsiTheme="minorHAnsi" w:cstheme="minorHAnsi"/>
            <w:iCs/>
            <w:szCs w:val="22"/>
          </w:rPr>
          <w:delText>örvärvet ligger</w:delText>
        </w:r>
        <w:r w:rsidR="001826F5">
          <w:rPr>
            <w:rFonts w:asciiTheme="minorHAnsi" w:hAnsiTheme="minorHAnsi" w:cstheme="minorHAnsi"/>
            <w:iCs/>
            <w:szCs w:val="22"/>
          </w:rPr>
          <w:delText xml:space="preserve"> </w:delText>
        </w:r>
        <w:r w:rsidR="001826F5" w:rsidRPr="00C214B8">
          <w:rPr>
            <w:rFonts w:asciiTheme="minorHAnsi" w:hAnsiTheme="minorHAnsi" w:cstheme="minorHAnsi"/>
            <w:iCs/>
            <w:szCs w:val="22"/>
          </w:rPr>
          <w:delText xml:space="preserve">väl i </w:delText>
        </w:r>
        <w:r w:rsidR="001826F5">
          <w:rPr>
            <w:rFonts w:asciiTheme="minorHAnsi" w:hAnsiTheme="minorHAnsi" w:cstheme="minorHAnsi"/>
            <w:iCs/>
            <w:szCs w:val="22"/>
          </w:rPr>
          <w:delText>linje med strategin kring mål om tillväxt och rörelsemarginal.</w:delText>
        </w:r>
        <w:r w:rsidR="00F931D4">
          <w:rPr>
            <w:rFonts w:asciiTheme="minorHAnsi" w:hAnsiTheme="minorHAnsi" w:cstheme="minorHAnsi"/>
            <w:iCs/>
            <w:szCs w:val="22"/>
          </w:rPr>
          <w:delText xml:space="preserve">. </w:delText>
        </w:r>
        <w:r>
          <w:rPr>
            <w:rFonts w:asciiTheme="minorHAnsi" w:hAnsiTheme="minorHAnsi" w:cstheme="minorHAnsi"/>
            <w:iCs/>
            <w:szCs w:val="22"/>
          </w:rPr>
          <w:delText>ELTEC har cirka 35 medarbetare och en försäljning på 65 mkr på årsbasis. Bolaget kommer att bidra till Westermos omsättning u</w:delText>
        </w:r>
        <w:r w:rsidR="00DF6D1B">
          <w:rPr>
            <w:rFonts w:asciiTheme="minorHAnsi" w:hAnsiTheme="minorHAnsi" w:cstheme="minorHAnsi"/>
            <w:iCs/>
            <w:szCs w:val="22"/>
          </w:rPr>
          <w:delText>n</w:delText>
        </w:r>
        <w:r>
          <w:rPr>
            <w:rFonts w:asciiTheme="minorHAnsi" w:hAnsiTheme="minorHAnsi" w:cstheme="minorHAnsi"/>
            <w:iCs/>
            <w:szCs w:val="22"/>
          </w:rPr>
          <w:delText>der 2021</w:delText>
        </w:r>
        <w:r w:rsidR="00DF6D1B">
          <w:rPr>
            <w:rFonts w:asciiTheme="minorHAnsi" w:hAnsiTheme="minorHAnsi" w:cstheme="minorHAnsi"/>
            <w:iCs/>
            <w:szCs w:val="22"/>
          </w:rPr>
          <w:delText>.</w:delText>
        </w:r>
      </w:del>
      <w:ins w:id="194" w:author="Adam Charles Turner" w:date="2021-07-09T11:34:00Z">
        <w:r w:rsidR="00061282" w:rsidRPr="00BA766F">
          <w:rPr>
            <w:rFonts w:ascii="Calibri" w:hAnsi="Calibri"/>
            <w:b/>
            <w:sz w:val="22"/>
            <w:szCs w:val="22"/>
          </w:rPr>
          <w:t xml:space="preserve">Koncernen det </w:t>
        </w:r>
        <w:r w:rsidR="00061282">
          <w:rPr>
            <w:rFonts w:ascii="Calibri" w:hAnsi="Calibri"/>
            <w:b/>
            <w:sz w:val="22"/>
            <w:szCs w:val="22"/>
          </w:rPr>
          <w:t>första halvåret</w:t>
        </w:r>
      </w:ins>
    </w:p>
    <w:p w14:paraId="6CD9D774" w14:textId="5482BF57" w:rsidR="00D868BC" w:rsidRDefault="00D868BC" w:rsidP="00D868BC">
      <w:pPr>
        <w:rPr>
          <w:ins w:id="195" w:author="Adam Charles Turner" w:date="2021-07-09T11:34:00Z"/>
          <w:rFonts w:ascii="Calibri" w:hAnsi="Calibri"/>
          <w:sz w:val="22"/>
          <w:szCs w:val="22"/>
        </w:rPr>
      </w:pPr>
      <w:ins w:id="196" w:author="Adam Charles Turner" w:date="2021-07-09T11:34:00Z">
        <w:r>
          <w:rPr>
            <w:rFonts w:ascii="Calibri" w:hAnsi="Calibri"/>
            <w:sz w:val="22"/>
            <w:szCs w:val="22"/>
          </w:rPr>
          <w:t xml:space="preserve">Koncernens orderingång ökade med 26 procent till 932 mkr (741) under det första halvåret 2021. Justerat för valutaeffekter steg orderingången med 32 procent. Orderingången för de tre affärsenheterna ökade. </w:t>
        </w:r>
      </w:ins>
    </w:p>
    <w:p w14:paraId="7C2B6609" w14:textId="77777777" w:rsidR="00D868BC" w:rsidRDefault="00D868BC" w:rsidP="00D868BC">
      <w:pPr>
        <w:rPr>
          <w:ins w:id="197" w:author="Adam Charles Turner" w:date="2021-07-09T11:34:00Z"/>
          <w:rFonts w:ascii="Calibri" w:hAnsi="Calibri"/>
          <w:sz w:val="22"/>
          <w:szCs w:val="22"/>
        </w:rPr>
      </w:pPr>
      <w:ins w:id="198" w:author="Adam Charles Turner" w:date="2021-07-09T11:34:00Z">
        <w:r>
          <w:rPr>
            <w:rFonts w:ascii="Calibri" w:hAnsi="Calibri"/>
            <w:sz w:val="22"/>
            <w:szCs w:val="22"/>
          </w:rPr>
          <w:t xml:space="preserve"> </w:t>
        </w:r>
      </w:ins>
    </w:p>
    <w:p w14:paraId="27F672DD" w14:textId="2CB0FBD5" w:rsidR="00D868BC" w:rsidRDefault="00D868BC" w:rsidP="00D868BC">
      <w:pPr>
        <w:rPr>
          <w:ins w:id="199" w:author="Adam Charles Turner" w:date="2021-07-09T11:34:00Z"/>
          <w:rFonts w:ascii="Calibri" w:hAnsi="Calibri"/>
          <w:sz w:val="22"/>
          <w:szCs w:val="22"/>
        </w:rPr>
      </w:pPr>
      <w:ins w:id="200" w:author="Adam Charles Turner" w:date="2021-07-09T11:34:00Z">
        <w:r>
          <w:rPr>
            <w:rFonts w:ascii="Calibri" w:hAnsi="Calibri"/>
            <w:sz w:val="22"/>
            <w:szCs w:val="22"/>
          </w:rPr>
          <w:t xml:space="preserve">Koncernens omsättning minskade till 741 </w:t>
        </w:r>
        <w:r w:rsidR="00B40C21">
          <w:rPr>
            <w:rFonts w:ascii="Calibri" w:hAnsi="Calibri"/>
            <w:sz w:val="22"/>
            <w:szCs w:val="22"/>
          </w:rPr>
          <w:t xml:space="preserve">mkr </w:t>
        </w:r>
        <w:r>
          <w:rPr>
            <w:rFonts w:ascii="Calibri" w:hAnsi="Calibri"/>
            <w:sz w:val="22"/>
            <w:szCs w:val="22"/>
          </w:rPr>
          <w:t xml:space="preserve">(753). Justerat för valutaeffekter steg omsättningen med tre procent. </w:t>
        </w:r>
        <w:proofErr w:type="spellStart"/>
        <w:r>
          <w:rPr>
            <w:rFonts w:ascii="Calibri" w:hAnsi="Calibri"/>
            <w:sz w:val="22"/>
            <w:szCs w:val="22"/>
          </w:rPr>
          <w:t>Korenix</w:t>
        </w:r>
        <w:proofErr w:type="spellEnd"/>
        <w:r>
          <w:rPr>
            <w:rFonts w:ascii="Calibri" w:hAnsi="Calibri"/>
            <w:sz w:val="22"/>
            <w:szCs w:val="22"/>
          </w:rPr>
          <w:t xml:space="preserve"> ökade sin omsättning medan den minskade för </w:t>
        </w:r>
        <w:proofErr w:type="spellStart"/>
        <w:r>
          <w:rPr>
            <w:rFonts w:ascii="Calibri" w:hAnsi="Calibri"/>
            <w:sz w:val="22"/>
            <w:szCs w:val="22"/>
          </w:rPr>
          <w:t>Westermo</w:t>
        </w:r>
        <w:proofErr w:type="spellEnd"/>
        <w:r>
          <w:rPr>
            <w:rFonts w:ascii="Calibri" w:hAnsi="Calibri"/>
            <w:sz w:val="22"/>
            <w:szCs w:val="22"/>
          </w:rPr>
          <w:t xml:space="preserve"> och Beijer Electronics. </w:t>
        </w:r>
      </w:ins>
    </w:p>
    <w:p w14:paraId="34A14B0C" w14:textId="77777777" w:rsidR="00D868BC" w:rsidRDefault="00D868BC" w:rsidP="00D868BC">
      <w:pPr>
        <w:rPr>
          <w:ins w:id="201" w:author="Adam Charles Turner" w:date="2021-07-09T11:34:00Z"/>
          <w:rFonts w:ascii="Calibri" w:hAnsi="Calibri"/>
          <w:sz w:val="22"/>
          <w:szCs w:val="22"/>
        </w:rPr>
      </w:pPr>
    </w:p>
    <w:p w14:paraId="159ED2DF" w14:textId="77777777" w:rsidR="00AF5E55" w:rsidRPr="002B4568" w:rsidRDefault="00D868BC">
      <w:pPr>
        <w:rPr>
          <w:moveFrom w:id="202" w:author="Adam Charles Turner" w:date="2021-07-09T11:34:00Z"/>
          <w:rFonts w:ascii="Calibri" w:hAnsi="Calibri"/>
        </w:rPr>
        <w:pPrChange w:id="203" w:author="Adam Charles Turner" w:date="2021-07-09T11:34:00Z">
          <w:pPr>
            <w:pStyle w:val="Lpandetext"/>
            <w:spacing w:after="200"/>
            <w:ind w:right="142"/>
          </w:pPr>
        </w:pPrChange>
      </w:pPr>
      <w:ins w:id="204" w:author="Adam Charles Turner" w:date="2021-07-09T11:34:00Z">
        <w:r w:rsidRPr="0001596E">
          <w:rPr>
            <w:rFonts w:ascii="Calibri" w:hAnsi="Calibri"/>
            <w:sz w:val="22"/>
            <w:szCs w:val="22"/>
          </w:rPr>
          <w:t xml:space="preserve">Koncernens rörelseresultat </w:t>
        </w:r>
      </w:ins>
      <w:moveFromRangeStart w:id="205" w:author="Adam Charles Turner" w:date="2021-07-09T11:34:00Z" w:name="move76722876"/>
    </w:p>
    <w:p w14:paraId="3C7310AF" w14:textId="77777777" w:rsidR="00E050F6" w:rsidRPr="00F04A83" w:rsidRDefault="00AF5E55" w:rsidP="00E050F6">
      <w:pPr>
        <w:rPr>
          <w:del w:id="206" w:author="Adam Charles Turner" w:date="2021-07-09T11:34:00Z"/>
          <w:rFonts w:ascii="Calibri" w:hAnsi="Calibri"/>
          <w:b/>
          <w:sz w:val="22"/>
          <w:szCs w:val="22"/>
        </w:rPr>
      </w:pPr>
      <w:moveFrom w:id="207" w:author="Adam Charles Turner" w:date="2021-07-09T11:34:00Z">
        <w:r w:rsidRPr="00AF5E55">
          <w:rPr>
            <w:rFonts w:ascii="Calibri" w:hAnsi="Calibri"/>
            <w:b/>
            <w:bCs/>
            <w:sz w:val="22"/>
            <w:szCs w:val="22"/>
          </w:rPr>
          <w:t xml:space="preserve">Första </w:t>
        </w:r>
      </w:moveFrom>
      <w:moveFromRangeEnd w:id="205"/>
      <w:del w:id="208" w:author="Adam Charles Turner" w:date="2021-07-09T11:34:00Z">
        <w:r w:rsidR="00E050F6" w:rsidRPr="00F04A83">
          <w:rPr>
            <w:rFonts w:ascii="Calibri" w:hAnsi="Calibri"/>
            <w:b/>
            <w:sz w:val="22"/>
            <w:szCs w:val="22"/>
          </w:rPr>
          <w:delText>kvartalet</w:delText>
        </w:r>
      </w:del>
    </w:p>
    <w:p w14:paraId="2AC8DF21" w14:textId="60A151B4" w:rsidR="00D868BC" w:rsidRDefault="00E050F6" w:rsidP="00D868BC">
      <w:pPr>
        <w:rPr>
          <w:ins w:id="209" w:author="Adam Charles Turner" w:date="2021-07-09T11:34:00Z"/>
          <w:rFonts w:ascii="Calibri" w:hAnsi="Calibri"/>
          <w:sz w:val="22"/>
          <w:szCs w:val="22"/>
        </w:rPr>
      </w:pPr>
      <w:del w:id="210" w:author="Adam Charles Turner" w:date="2021-07-09T11:34:00Z">
        <w:r>
          <w:rPr>
            <w:rFonts w:ascii="Calibri" w:hAnsi="Calibri"/>
            <w:sz w:val="22"/>
            <w:szCs w:val="22"/>
          </w:rPr>
          <w:delText xml:space="preserve">Orderingången </w:delText>
        </w:r>
        <w:r w:rsidR="00A81BEB">
          <w:rPr>
            <w:rFonts w:ascii="Calibri" w:hAnsi="Calibri"/>
            <w:sz w:val="22"/>
            <w:szCs w:val="22"/>
          </w:rPr>
          <w:delText xml:space="preserve">uppgick till 172 mkr </w:delText>
        </w:r>
        <w:r>
          <w:rPr>
            <w:rFonts w:ascii="Calibri" w:hAnsi="Calibri"/>
            <w:sz w:val="22"/>
            <w:szCs w:val="22"/>
          </w:rPr>
          <w:delText>(</w:delText>
        </w:r>
        <w:r w:rsidR="00A81BEB">
          <w:rPr>
            <w:rFonts w:ascii="Calibri" w:hAnsi="Calibri"/>
            <w:sz w:val="22"/>
            <w:szCs w:val="22"/>
          </w:rPr>
          <w:delText>202</w:delText>
        </w:r>
        <w:r>
          <w:rPr>
            <w:rFonts w:ascii="Calibri" w:hAnsi="Calibri"/>
            <w:sz w:val="22"/>
            <w:szCs w:val="22"/>
          </w:rPr>
          <w:delText xml:space="preserve">). Omsättningen </w:delText>
        </w:r>
        <w:r w:rsidR="00A81BEB">
          <w:rPr>
            <w:rFonts w:ascii="Calibri" w:hAnsi="Calibri"/>
            <w:sz w:val="22"/>
            <w:szCs w:val="22"/>
          </w:rPr>
          <w:delText>blev 187 m</w:delText>
        </w:r>
        <w:r>
          <w:rPr>
            <w:rFonts w:ascii="Calibri" w:hAnsi="Calibri"/>
            <w:sz w:val="22"/>
            <w:szCs w:val="22"/>
          </w:rPr>
          <w:delText>kr (</w:delText>
        </w:r>
        <w:r w:rsidR="00A81BEB">
          <w:rPr>
            <w:rFonts w:ascii="Calibri" w:hAnsi="Calibri"/>
            <w:sz w:val="22"/>
            <w:szCs w:val="22"/>
          </w:rPr>
          <w:delText>21</w:delText>
        </w:r>
        <w:r w:rsidR="00811345">
          <w:rPr>
            <w:rFonts w:ascii="Calibri" w:hAnsi="Calibri"/>
            <w:sz w:val="22"/>
            <w:szCs w:val="22"/>
          </w:rPr>
          <w:delText>5</w:delText>
        </w:r>
        <w:r>
          <w:rPr>
            <w:rFonts w:ascii="Calibri" w:hAnsi="Calibri"/>
            <w:sz w:val="22"/>
            <w:szCs w:val="22"/>
          </w:rPr>
          <w:delText xml:space="preserve">). Rörelseresultatet </w:delText>
        </w:r>
      </w:del>
      <w:r w:rsidR="00D868BC" w:rsidRPr="0001596E">
        <w:rPr>
          <w:rFonts w:ascii="Calibri" w:hAnsi="Calibri"/>
          <w:sz w:val="22"/>
          <w:szCs w:val="22"/>
        </w:rPr>
        <w:t xml:space="preserve">före avskrivningar </w:t>
      </w:r>
      <w:r w:rsidR="00D868BC">
        <w:rPr>
          <w:rFonts w:ascii="Calibri" w:hAnsi="Calibri"/>
          <w:sz w:val="22"/>
          <w:szCs w:val="22"/>
        </w:rPr>
        <w:t xml:space="preserve">uppgick till </w:t>
      </w:r>
      <w:del w:id="211" w:author="Adam Charles Turner" w:date="2021-07-09T11:34:00Z">
        <w:r w:rsidR="00A81BEB">
          <w:rPr>
            <w:rFonts w:ascii="Calibri" w:hAnsi="Calibri"/>
            <w:sz w:val="22"/>
            <w:szCs w:val="22"/>
          </w:rPr>
          <w:delText>33,3</w:delText>
        </w:r>
      </w:del>
      <w:ins w:id="212" w:author="Adam Charles Turner" w:date="2021-07-09T11:34:00Z">
        <w:r w:rsidR="00D868BC">
          <w:rPr>
            <w:rFonts w:ascii="Calibri" w:hAnsi="Calibri"/>
            <w:sz w:val="22"/>
            <w:szCs w:val="22"/>
          </w:rPr>
          <w:t xml:space="preserve">86,5 mkr </w:t>
        </w:r>
        <w:r w:rsidR="00D868BC" w:rsidRPr="0001596E">
          <w:rPr>
            <w:rFonts w:ascii="Calibri" w:hAnsi="Calibri"/>
            <w:sz w:val="22"/>
            <w:szCs w:val="22"/>
          </w:rPr>
          <w:t>(</w:t>
        </w:r>
        <w:r w:rsidR="00D868BC">
          <w:rPr>
            <w:rFonts w:ascii="Calibri" w:hAnsi="Calibri"/>
            <w:sz w:val="22"/>
            <w:szCs w:val="22"/>
          </w:rPr>
          <w:t xml:space="preserve">88,5). </w:t>
        </w:r>
        <w:r w:rsidR="00D868BC" w:rsidRPr="0001596E">
          <w:rPr>
            <w:rFonts w:ascii="Calibri" w:hAnsi="Calibri"/>
            <w:sz w:val="22"/>
            <w:szCs w:val="22"/>
          </w:rPr>
          <w:t xml:space="preserve">Avskrivningarna uppgick till </w:t>
        </w:r>
        <w:r w:rsidR="00D868BC">
          <w:rPr>
            <w:rFonts w:ascii="Calibri" w:hAnsi="Calibri"/>
            <w:sz w:val="22"/>
            <w:szCs w:val="22"/>
          </w:rPr>
          <w:t xml:space="preserve">72,1 </w:t>
        </w:r>
        <w:r w:rsidR="00D868BC" w:rsidRPr="0001596E">
          <w:rPr>
            <w:rFonts w:ascii="Calibri" w:hAnsi="Calibri"/>
            <w:sz w:val="22"/>
            <w:szCs w:val="22"/>
          </w:rPr>
          <w:t>mkr (</w:t>
        </w:r>
        <w:r w:rsidR="00D868BC">
          <w:rPr>
            <w:rFonts w:ascii="Calibri" w:hAnsi="Calibri"/>
            <w:sz w:val="22"/>
            <w:szCs w:val="22"/>
          </w:rPr>
          <w:t>72,2)</w:t>
        </w:r>
        <w:r w:rsidR="00D868BC" w:rsidRPr="0001596E">
          <w:rPr>
            <w:rFonts w:ascii="Calibri" w:hAnsi="Calibri"/>
            <w:sz w:val="22"/>
            <w:szCs w:val="22"/>
          </w:rPr>
          <w:t xml:space="preserve">. Rörelseresultatet </w:t>
        </w:r>
        <w:r w:rsidR="00D868BC">
          <w:rPr>
            <w:rFonts w:ascii="Calibri" w:hAnsi="Calibri"/>
            <w:sz w:val="22"/>
            <w:szCs w:val="22"/>
          </w:rPr>
          <w:t>blev 14,5</w:t>
        </w:r>
      </w:ins>
      <w:r w:rsidR="00D868BC">
        <w:rPr>
          <w:rFonts w:ascii="Calibri" w:hAnsi="Calibri"/>
          <w:sz w:val="22"/>
          <w:szCs w:val="22"/>
        </w:rPr>
        <w:t xml:space="preserve"> mkr (</w:t>
      </w:r>
      <w:del w:id="213" w:author="Adam Charles Turner" w:date="2021-07-09T11:34:00Z">
        <w:r w:rsidR="00A81BEB">
          <w:rPr>
            <w:rFonts w:ascii="Calibri" w:hAnsi="Calibri"/>
            <w:sz w:val="22"/>
            <w:szCs w:val="22"/>
          </w:rPr>
          <w:delText>47,9</w:delText>
        </w:r>
        <w:r>
          <w:rPr>
            <w:rFonts w:ascii="Calibri" w:hAnsi="Calibri"/>
            <w:sz w:val="22"/>
            <w:szCs w:val="22"/>
          </w:rPr>
          <w:delText xml:space="preserve">). Avskrivningarna </w:delText>
        </w:r>
        <w:r w:rsidR="00A81BEB">
          <w:rPr>
            <w:rFonts w:ascii="Calibri" w:hAnsi="Calibri"/>
            <w:sz w:val="22"/>
            <w:szCs w:val="22"/>
          </w:rPr>
          <w:delText xml:space="preserve">var </w:delText>
        </w:r>
      </w:del>
      <w:r w:rsidR="00D868BC">
        <w:rPr>
          <w:rFonts w:ascii="Calibri" w:hAnsi="Calibri"/>
          <w:sz w:val="22"/>
          <w:szCs w:val="22"/>
        </w:rPr>
        <w:t>16,</w:t>
      </w:r>
      <w:ins w:id="214" w:author="Adam Charles Turner" w:date="2021-07-09T11:34:00Z">
        <w:r w:rsidR="00D868BC">
          <w:rPr>
            <w:rFonts w:ascii="Calibri" w:hAnsi="Calibri"/>
            <w:sz w:val="22"/>
            <w:szCs w:val="22"/>
          </w:rPr>
          <w:t xml:space="preserve">3) </w:t>
        </w:r>
        <w:r w:rsidR="00D868BC" w:rsidRPr="0001596E">
          <w:rPr>
            <w:rFonts w:ascii="Calibri" w:hAnsi="Calibri"/>
            <w:sz w:val="22"/>
            <w:szCs w:val="22"/>
          </w:rPr>
          <w:t>motsvar</w:t>
        </w:r>
        <w:r w:rsidR="00D868BC">
          <w:rPr>
            <w:rFonts w:ascii="Calibri" w:hAnsi="Calibri"/>
            <w:sz w:val="22"/>
            <w:szCs w:val="22"/>
          </w:rPr>
          <w:t xml:space="preserve">ande </w:t>
        </w:r>
        <w:r w:rsidR="00D868BC" w:rsidRPr="0001596E">
          <w:rPr>
            <w:rFonts w:ascii="Calibri" w:hAnsi="Calibri"/>
            <w:sz w:val="22"/>
            <w:szCs w:val="22"/>
          </w:rPr>
          <w:t>en rörelsemarginal på</w:t>
        </w:r>
        <w:r w:rsidR="00D868BC">
          <w:rPr>
            <w:rFonts w:ascii="Calibri" w:hAnsi="Calibri"/>
            <w:sz w:val="22"/>
            <w:szCs w:val="22"/>
          </w:rPr>
          <w:t xml:space="preserve"> </w:t>
        </w:r>
      </w:ins>
      <w:r w:rsidR="00D868BC">
        <w:rPr>
          <w:rFonts w:ascii="Calibri" w:hAnsi="Calibri"/>
          <w:sz w:val="22"/>
          <w:szCs w:val="22"/>
        </w:rPr>
        <w:t>2</w:t>
      </w:r>
      <w:del w:id="215" w:author="Adam Charles Turner" w:date="2021-07-09T11:34:00Z">
        <w:r>
          <w:rPr>
            <w:rFonts w:ascii="Calibri" w:hAnsi="Calibri"/>
            <w:sz w:val="22"/>
            <w:szCs w:val="22"/>
          </w:rPr>
          <w:delText xml:space="preserve"> mkr (</w:delText>
        </w:r>
        <w:r w:rsidR="00A81BEB">
          <w:rPr>
            <w:rFonts w:ascii="Calibri" w:hAnsi="Calibri"/>
            <w:sz w:val="22"/>
            <w:szCs w:val="22"/>
          </w:rPr>
          <w:delText>14,6</w:delText>
        </w:r>
        <w:r w:rsidR="00216F15">
          <w:rPr>
            <w:rFonts w:ascii="Calibri" w:hAnsi="Calibri"/>
            <w:sz w:val="22"/>
            <w:szCs w:val="22"/>
          </w:rPr>
          <w:delText xml:space="preserve">). </w:delText>
        </w:r>
        <w:r>
          <w:rPr>
            <w:rFonts w:ascii="Calibri" w:hAnsi="Calibri"/>
            <w:sz w:val="22"/>
            <w:szCs w:val="22"/>
          </w:rPr>
          <w:delText xml:space="preserve">Rörelseresultatet </w:delText>
        </w:r>
        <w:r w:rsidR="00A81BEB">
          <w:rPr>
            <w:rFonts w:ascii="Calibri" w:hAnsi="Calibri"/>
            <w:sz w:val="22"/>
            <w:szCs w:val="22"/>
          </w:rPr>
          <w:delText>uppgick till 17,0</w:delText>
        </w:r>
      </w:del>
      <w:ins w:id="216" w:author="Adam Charles Turner" w:date="2021-07-09T11:34:00Z">
        <w:r w:rsidR="00D868BC">
          <w:rPr>
            <w:rFonts w:ascii="Calibri" w:hAnsi="Calibri"/>
            <w:sz w:val="22"/>
            <w:szCs w:val="22"/>
          </w:rPr>
          <w:t xml:space="preserve">,0 </w:t>
        </w:r>
        <w:r w:rsidR="00D868BC" w:rsidRPr="0001596E">
          <w:rPr>
            <w:rFonts w:ascii="Calibri" w:hAnsi="Calibri"/>
            <w:sz w:val="22"/>
            <w:szCs w:val="22"/>
          </w:rPr>
          <w:t>procent</w:t>
        </w:r>
        <w:r w:rsidR="00D868BC">
          <w:rPr>
            <w:rFonts w:ascii="Calibri" w:hAnsi="Calibri"/>
            <w:sz w:val="22"/>
            <w:szCs w:val="22"/>
          </w:rPr>
          <w:t xml:space="preserve"> </w:t>
        </w:r>
        <w:r w:rsidR="00D868BC" w:rsidRPr="0001596E">
          <w:rPr>
            <w:rFonts w:ascii="Calibri" w:hAnsi="Calibri"/>
            <w:sz w:val="22"/>
            <w:szCs w:val="22"/>
          </w:rPr>
          <w:t>(</w:t>
        </w:r>
        <w:r w:rsidR="00D868BC">
          <w:rPr>
            <w:rFonts w:ascii="Calibri" w:hAnsi="Calibri"/>
            <w:sz w:val="22"/>
            <w:szCs w:val="22"/>
          </w:rPr>
          <w:t>2,2). Resultatet påverkades negativt av bortfall i leveranser beroende på komponentbristen och stigande komponentpriser.</w:t>
        </w:r>
        <w:r w:rsidR="00B40C21">
          <w:rPr>
            <w:rFonts w:ascii="Calibri" w:hAnsi="Calibri"/>
            <w:sz w:val="22"/>
            <w:szCs w:val="22"/>
          </w:rPr>
          <w:t xml:space="preserve"> </w:t>
        </w:r>
        <w:r w:rsidR="00D868BC">
          <w:rPr>
            <w:rFonts w:ascii="Calibri" w:hAnsi="Calibri"/>
            <w:sz w:val="22"/>
            <w:szCs w:val="22"/>
          </w:rPr>
          <w:t>Resultatet 2020 belastades med engångskostnader om 15 mkr.</w:t>
        </w:r>
        <w:r w:rsidR="005D388E">
          <w:rPr>
            <w:rFonts w:ascii="Calibri" w:hAnsi="Calibri"/>
            <w:sz w:val="22"/>
            <w:szCs w:val="22"/>
          </w:rPr>
          <w:t xml:space="preserve"> </w:t>
        </w:r>
        <w:r w:rsidR="00D868BC" w:rsidRPr="007539C6">
          <w:rPr>
            <w:rFonts w:ascii="Calibri" w:hAnsi="Calibri"/>
            <w:sz w:val="22"/>
            <w:szCs w:val="22"/>
          </w:rPr>
          <w:t xml:space="preserve">De totala utvecklingsutgifterna uppgick till </w:t>
        </w:r>
        <w:r w:rsidR="005D388E">
          <w:rPr>
            <w:rFonts w:ascii="Calibri" w:hAnsi="Calibri"/>
            <w:sz w:val="22"/>
            <w:szCs w:val="22"/>
          </w:rPr>
          <w:t>98,8</w:t>
        </w:r>
      </w:ins>
      <w:r w:rsidR="00D868BC">
        <w:rPr>
          <w:rFonts w:ascii="Calibri" w:hAnsi="Calibri"/>
          <w:sz w:val="22"/>
          <w:szCs w:val="22"/>
        </w:rPr>
        <w:t xml:space="preserve"> </w:t>
      </w:r>
      <w:r w:rsidR="00D868BC" w:rsidRPr="007539C6">
        <w:rPr>
          <w:rFonts w:ascii="Calibri" w:hAnsi="Calibri"/>
          <w:sz w:val="22"/>
          <w:szCs w:val="22"/>
        </w:rPr>
        <w:t>mkr (</w:t>
      </w:r>
      <w:del w:id="217" w:author="Adam Charles Turner" w:date="2021-07-09T11:34:00Z">
        <w:r w:rsidR="00A81BEB">
          <w:rPr>
            <w:rFonts w:ascii="Calibri" w:hAnsi="Calibri"/>
            <w:sz w:val="22"/>
            <w:szCs w:val="22"/>
          </w:rPr>
          <w:delText>33,4</w:delText>
        </w:r>
        <w:r>
          <w:rPr>
            <w:rFonts w:ascii="Calibri" w:hAnsi="Calibri"/>
            <w:sz w:val="22"/>
            <w:szCs w:val="22"/>
          </w:rPr>
          <w:delText>)</w:delText>
        </w:r>
        <w:r w:rsidR="00216F15">
          <w:rPr>
            <w:rFonts w:ascii="Calibri" w:hAnsi="Calibri"/>
            <w:sz w:val="22"/>
            <w:szCs w:val="22"/>
          </w:rPr>
          <w:delText xml:space="preserve">. </w:delText>
        </w:r>
      </w:del>
      <w:ins w:id="218" w:author="Adam Charles Turner" w:date="2021-07-09T11:34:00Z">
        <w:r w:rsidR="005D388E">
          <w:rPr>
            <w:rFonts w:ascii="Calibri" w:hAnsi="Calibri"/>
            <w:sz w:val="22"/>
            <w:szCs w:val="22"/>
          </w:rPr>
          <w:t>100,7</w:t>
        </w:r>
        <w:r w:rsidR="00D868BC" w:rsidRPr="007539C6">
          <w:rPr>
            <w:rFonts w:ascii="Calibri" w:hAnsi="Calibri"/>
            <w:sz w:val="22"/>
            <w:szCs w:val="22"/>
          </w:rPr>
          <w:t xml:space="preserve">). Det motsvarade </w:t>
        </w:r>
        <w:r w:rsidR="00D868BC">
          <w:rPr>
            <w:rFonts w:ascii="Calibri" w:hAnsi="Calibri"/>
            <w:sz w:val="22"/>
            <w:szCs w:val="22"/>
          </w:rPr>
          <w:t>13,</w:t>
        </w:r>
        <w:r w:rsidR="005D388E">
          <w:rPr>
            <w:rFonts w:ascii="Calibri" w:hAnsi="Calibri"/>
            <w:sz w:val="22"/>
            <w:szCs w:val="22"/>
          </w:rPr>
          <w:t>3</w:t>
        </w:r>
        <w:r w:rsidR="00D868BC" w:rsidRPr="007539C6">
          <w:rPr>
            <w:rFonts w:ascii="Calibri" w:hAnsi="Calibri"/>
            <w:sz w:val="22"/>
            <w:szCs w:val="22"/>
          </w:rPr>
          <w:t xml:space="preserve"> procent (1</w:t>
        </w:r>
        <w:r w:rsidR="00D868BC">
          <w:rPr>
            <w:rFonts w:ascii="Calibri" w:hAnsi="Calibri"/>
            <w:sz w:val="22"/>
            <w:szCs w:val="22"/>
          </w:rPr>
          <w:t>3,</w:t>
        </w:r>
        <w:r w:rsidR="005D388E">
          <w:rPr>
            <w:rFonts w:ascii="Calibri" w:hAnsi="Calibri"/>
            <w:sz w:val="22"/>
            <w:szCs w:val="22"/>
          </w:rPr>
          <w:t>4</w:t>
        </w:r>
        <w:r w:rsidR="00D868BC" w:rsidRPr="007539C6">
          <w:rPr>
            <w:rFonts w:ascii="Calibri" w:hAnsi="Calibri"/>
            <w:sz w:val="22"/>
            <w:szCs w:val="22"/>
          </w:rPr>
          <w:t>) av koncernens försäljning.</w:t>
        </w:r>
      </w:ins>
    </w:p>
    <w:p w14:paraId="7724D1AC" w14:textId="77777777" w:rsidR="00D868BC" w:rsidRPr="007539C6" w:rsidRDefault="00D868BC" w:rsidP="00D868BC">
      <w:pPr>
        <w:rPr>
          <w:ins w:id="219" w:author="Adam Charles Turner" w:date="2021-07-09T11:34:00Z"/>
          <w:rFonts w:ascii="Calibri" w:hAnsi="Calibri"/>
          <w:sz w:val="22"/>
          <w:szCs w:val="22"/>
        </w:rPr>
      </w:pPr>
    </w:p>
    <w:p w14:paraId="5A8CA7C6" w14:textId="0FD01141" w:rsidR="00D868BC" w:rsidRDefault="00D868BC" w:rsidP="00D868BC">
      <w:pPr>
        <w:rPr>
          <w:ins w:id="220" w:author="Adam Charles Turner" w:date="2021-07-09T11:34:00Z"/>
          <w:rFonts w:ascii="Calibri" w:hAnsi="Calibri"/>
          <w:sz w:val="22"/>
          <w:szCs w:val="22"/>
        </w:rPr>
      </w:pPr>
      <w:ins w:id="221" w:author="Adam Charles Turner" w:date="2021-07-09T11:34:00Z">
        <w:r w:rsidRPr="007539C6">
          <w:rPr>
            <w:rFonts w:ascii="Calibri" w:hAnsi="Calibri"/>
            <w:sz w:val="22"/>
            <w:szCs w:val="22"/>
          </w:rPr>
          <w:t xml:space="preserve">Resultatet före skatt </w:t>
        </w:r>
        <w:r>
          <w:rPr>
            <w:rFonts w:ascii="Calibri" w:hAnsi="Calibri"/>
            <w:sz w:val="22"/>
            <w:szCs w:val="22"/>
          </w:rPr>
          <w:t xml:space="preserve">uppgick till </w:t>
        </w:r>
        <w:r w:rsidR="00580ED0">
          <w:rPr>
            <w:rFonts w:ascii="Calibri" w:hAnsi="Calibri"/>
            <w:sz w:val="22"/>
            <w:szCs w:val="22"/>
          </w:rPr>
          <w:t xml:space="preserve">5,8 </w:t>
        </w:r>
        <w:r>
          <w:rPr>
            <w:rFonts w:ascii="Calibri" w:hAnsi="Calibri"/>
            <w:sz w:val="22"/>
            <w:szCs w:val="22"/>
          </w:rPr>
          <w:t xml:space="preserve">mkr </w:t>
        </w:r>
        <w:r w:rsidRPr="007539C6">
          <w:rPr>
            <w:rFonts w:ascii="Calibri" w:hAnsi="Calibri"/>
            <w:sz w:val="22"/>
            <w:szCs w:val="22"/>
          </w:rPr>
          <w:t>(</w:t>
        </w:r>
        <w:r w:rsidR="00580ED0">
          <w:rPr>
            <w:rFonts w:ascii="Calibri" w:hAnsi="Calibri"/>
            <w:sz w:val="22"/>
            <w:szCs w:val="22"/>
          </w:rPr>
          <w:t>7,5</w:t>
        </w:r>
        <w:r w:rsidRPr="007539C6">
          <w:rPr>
            <w:rFonts w:ascii="Calibri" w:hAnsi="Calibri"/>
            <w:sz w:val="22"/>
            <w:szCs w:val="22"/>
          </w:rPr>
          <w:t xml:space="preserve">). Finansnettot </w:t>
        </w:r>
        <w:r>
          <w:rPr>
            <w:rFonts w:ascii="Calibri" w:hAnsi="Calibri"/>
            <w:sz w:val="22"/>
            <w:szCs w:val="22"/>
          </w:rPr>
          <w:t>blev -</w:t>
        </w:r>
        <w:r w:rsidR="005D388E">
          <w:rPr>
            <w:rFonts w:ascii="Calibri" w:hAnsi="Calibri"/>
            <w:sz w:val="22"/>
            <w:szCs w:val="22"/>
          </w:rPr>
          <w:t>8,7</w:t>
        </w:r>
        <w:r>
          <w:rPr>
            <w:rFonts w:ascii="Calibri" w:hAnsi="Calibri"/>
            <w:sz w:val="22"/>
            <w:szCs w:val="22"/>
          </w:rPr>
          <w:t xml:space="preserve"> </w:t>
        </w:r>
        <w:r w:rsidRPr="007539C6">
          <w:rPr>
            <w:rFonts w:ascii="Calibri" w:hAnsi="Calibri"/>
            <w:sz w:val="22"/>
            <w:szCs w:val="22"/>
          </w:rPr>
          <w:t>mkr (-</w:t>
        </w:r>
        <w:r w:rsidR="005D388E">
          <w:rPr>
            <w:rFonts w:ascii="Calibri" w:hAnsi="Calibri"/>
            <w:sz w:val="22"/>
            <w:szCs w:val="22"/>
          </w:rPr>
          <w:t>8,8</w:t>
        </w:r>
        <w:r w:rsidRPr="007539C6">
          <w:rPr>
            <w:rFonts w:ascii="Calibri" w:hAnsi="Calibri"/>
            <w:sz w:val="22"/>
            <w:szCs w:val="22"/>
          </w:rPr>
          <w:t xml:space="preserve">). Resultatet efter beräknad skatt </w:t>
        </w:r>
        <w:r>
          <w:rPr>
            <w:rFonts w:ascii="Calibri" w:hAnsi="Calibri"/>
            <w:sz w:val="22"/>
            <w:szCs w:val="22"/>
          </w:rPr>
          <w:t xml:space="preserve">uppgick till </w:t>
        </w:r>
        <w:r w:rsidR="005D388E">
          <w:rPr>
            <w:rFonts w:ascii="Calibri" w:hAnsi="Calibri"/>
            <w:sz w:val="22"/>
            <w:szCs w:val="22"/>
          </w:rPr>
          <w:t>3,6</w:t>
        </w:r>
        <w:r>
          <w:rPr>
            <w:rFonts w:ascii="Calibri" w:hAnsi="Calibri"/>
            <w:sz w:val="22"/>
            <w:szCs w:val="22"/>
          </w:rPr>
          <w:t xml:space="preserve"> </w:t>
        </w:r>
        <w:r w:rsidRPr="007539C6">
          <w:rPr>
            <w:rFonts w:ascii="Calibri" w:hAnsi="Calibri"/>
            <w:sz w:val="22"/>
            <w:szCs w:val="22"/>
          </w:rPr>
          <w:t xml:space="preserve">mkr </w:t>
        </w:r>
        <w:r>
          <w:rPr>
            <w:rFonts w:ascii="Calibri" w:hAnsi="Calibri"/>
            <w:sz w:val="22"/>
            <w:szCs w:val="22"/>
          </w:rPr>
          <w:t>(</w:t>
        </w:r>
        <w:r w:rsidR="005D388E">
          <w:rPr>
            <w:rFonts w:ascii="Calibri" w:hAnsi="Calibri"/>
            <w:sz w:val="22"/>
            <w:szCs w:val="22"/>
          </w:rPr>
          <w:t>4,4</w:t>
        </w:r>
        <w:r w:rsidRPr="007539C6">
          <w:rPr>
            <w:rFonts w:ascii="Calibri" w:hAnsi="Calibri"/>
            <w:sz w:val="22"/>
            <w:szCs w:val="22"/>
          </w:rPr>
          <w:t xml:space="preserve">). Resultatet per aktie efter beräknad skatt </w:t>
        </w:r>
        <w:r>
          <w:rPr>
            <w:rFonts w:ascii="Calibri" w:hAnsi="Calibri"/>
            <w:sz w:val="22"/>
            <w:szCs w:val="22"/>
          </w:rPr>
          <w:t xml:space="preserve">var </w:t>
        </w:r>
        <w:r w:rsidR="005D388E">
          <w:rPr>
            <w:rFonts w:ascii="Calibri" w:hAnsi="Calibri"/>
            <w:sz w:val="22"/>
            <w:szCs w:val="22"/>
          </w:rPr>
          <w:t xml:space="preserve">0,12 </w:t>
        </w:r>
        <w:r w:rsidRPr="007539C6">
          <w:rPr>
            <w:rFonts w:ascii="Calibri" w:hAnsi="Calibri"/>
            <w:sz w:val="22"/>
            <w:szCs w:val="22"/>
          </w:rPr>
          <w:t>kronor</w:t>
        </w:r>
        <w:r>
          <w:rPr>
            <w:rFonts w:ascii="Calibri" w:hAnsi="Calibri"/>
            <w:sz w:val="22"/>
            <w:szCs w:val="22"/>
          </w:rPr>
          <w:t xml:space="preserve"> </w:t>
        </w:r>
        <w:r w:rsidRPr="007539C6">
          <w:rPr>
            <w:rFonts w:ascii="Calibri" w:hAnsi="Calibri"/>
            <w:sz w:val="22"/>
            <w:szCs w:val="22"/>
          </w:rPr>
          <w:t>(</w:t>
        </w:r>
        <w:r w:rsidR="005D388E">
          <w:rPr>
            <w:rFonts w:ascii="Calibri" w:hAnsi="Calibri"/>
            <w:sz w:val="22"/>
            <w:szCs w:val="22"/>
          </w:rPr>
          <w:t>0,16</w:t>
        </w:r>
        <w:r w:rsidRPr="007539C6">
          <w:rPr>
            <w:rFonts w:ascii="Calibri" w:hAnsi="Calibri"/>
            <w:sz w:val="22"/>
            <w:szCs w:val="22"/>
          </w:rPr>
          <w:t>).</w:t>
        </w:r>
      </w:ins>
    </w:p>
    <w:p w14:paraId="610D2D2C" w14:textId="77777777" w:rsidR="00D868BC" w:rsidRDefault="00D868BC" w:rsidP="00D868BC">
      <w:pPr>
        <w:rPr>
          <w:ins w:id="222" w:author="Adam Charles Turner" w:date="2021-07-09T11:34:00Z"/>
          <w:rFonts w:ascii="Calibri" w:hAnsi="Calibri"/>
          <w:sz w:val="22"/>
          <w:szCs w:val="22"/>
        </w:rPr>
      </w:pPr>
    </w:p>
    <w:p w14:paraId="36087127" w14:textId="2A7540C5" w:rsidR="0064512C" w:rsidRDefault="00650F78" w:rsidP="0064512C">
      <w:pPr>
        <w:rPr>
          <w:ins w:id="223" w:author="Adam Charles Turner" w:date="2021-07-09T11:34:00Z"/>
          <w:rFonts w:ascii="Calibri" w:hAnsi="Calibri"/>
          <w:b/>
          <w:sz w:val="28"/>
          <w:szCs w:val="28"/>
        </w:rPr>
      </w:pPr>
      <w:ins w:id="224" w:author="Adam Charles Turner" w:date="2021-07-09T11:34:00Z">
        <w:r>
          <w:rPr>
            <w:rFonts w:ascii="Calibri" w:hAnsi="Calibri"/>
            <w:b/>
            <w:sz w:val="28"/>
            <w:szCs w:val="28"/>
          </w:rPr>
          <w:t xml:space="preserve">Affärsenhet </w:t>
        </w:r>
        <w:proofErr w:type="spellStart"/>
        <w:r w:rsidR="0064512C" w:rsidRPr="00F04A83">
          <w:rPr>
            <w:rFonts w:ascii="Calibri" w:hAnsi="Calibri"/>
            <w:b/>
            <w:sz w:val="28"/>
            <w:szCs w:val="28"/>
          </w:rPr>
          <w:t>Westermo</w:t>
        </w:r>
        <w:proofErr w:type="spellEnd"/>
      </w:ins>
    </w:p>
    <w:p w14:paraId="7CE9ACA5" w14:textId="77777777" w:rsidR="0064512C" w:rsidRDefault="0064512C" w:rsidP="0064512C">
      <w:pPr>
        <w:rPr>
          <w:ins w:id="225" w:author="Adam Charles Turner" w:date="2021-07-09T11:34:00Z"/>
          <w:rFonts w:ascii="Calibri" w:hAnsi="Calibri"/>
          <w:b/>
          <w:sz w:val="28"/>
          <w:szCs w:val="28"/>
        </w:rPr>
      </w:pPr>
    </w:p>
    <w:p w14:paraId="224596B2" w14:textId="6C4EF8FA" w:rsidR="00D457FA" w:rsidRDefault="0064512C" w:rsidP="0064512C">
      <w:pPr>
        <w:rPr>
          <w:ins w:id="226" w:author="Adam Charles Turner" w:date="2021-07-09T11:34:00Z"/>
          <w:rFonts w:ascii="Calibri" w:hAnsi="Calibri"/>
          <w:sz w:val="22"/>
          <w:szCs w:val="22"/>
        </w:rPr>
      </w:pPr>
      <w:ins w:id="227" w:author="Adam Charles Turner" w:date="2021-07-09T11:34:00Z">
        <w:r w:rsidRPr="00BB3ED6">
          <w:rPr>
            <w:rFonts w:ascii="Calibri" w:hAnsi="Calibri"/>
            <w:sz w:val="22"/>
            <w:szCs w:val="22"/>
          </w:rPr>
          <w:t>W</w:t>
        </w:r>
        <w:r>
          <w:rPr>
            <w:rFonts w:ascii="Calibri" w:hAnsi="Calibri"/>
            <w:sz w:val="22"/>
            <w:szCs w:val="22"/>
          </w:rPr>
          <w:t>estermo</w:t>
        </w:r>
        <w:r w:rsidR="00CB1E32">
          <w:rPr>
            <w:rFonts w:ascii="Calibri" w:hAnsi="Calibri"/>
            <w:sz w:val="22"/>
            <w:szCs w:val="22"/>
          </w:rPr>
          <w:t xml:space="preserve">s orderingång vände kraftigt uppåt under det andra kvartalet efter nedgången under det första kvartalet. Bakom uppgången låg bland annat en större order </w:t>
        </w:r>
        <w:r w:rsidR="001733EF">
          <w:rPr>
            <w:rFonts w:ascii="Calibri" w:hAnsi="Calibri"/>
            <w:sz w:val="22"/>
            <w:szCs w:val="22"/>
          </w:rPr>
          <w:t xml:space="preserve">på 36 mkr </w:t>
        </w:r>
        <w:r w:rsidR="00CB1E32">
          <w:rPr>
            <w:rFonts w:ascii="Calibri" w:hAnsi="Calibri"/>
            <w:sz w:val="22"/>
            <w:szCs w:val="22"/>
          </w:rPr>
          <w:t>från en nordamerikansk tågoperatör inom ramen för ett rama</w:t>
        </w:r>
        <w:r w:rsidR="00D457FA">
          <w:rPr>
            <w:rFonts w:ascii="Calibri" w:hAnsi="Calibri"/>
            <w:sz w:val="22"/>
            <w:szCs w:val="22"/>
          </w:rPr>
          <w:t>v</w:t>
        </w:r>
        <w:r w:rsidR="00CB1E32">
          <w:rPr>
            <w:rFonts w:ascii="Calibri" w:hAnsi="Calibri"/>
            <w:sz w:val="22"/>
            <w:szCs w:val="22"/>
          </w:rPr>
          <w:t>tal som tecknades förra året</w:t>
        </w:r>
        <w:r w:rsidR="00D457FA">
          <w:rPr>
            <w:rFonts w:ascii="Calibri" w:hAnsi="Calibri"/>
            <w:sz w:val="22"/>
            <w:szCs w:val="22"/>
          </w:rPr>
          <w:t>. Härutöver bidrog några mellanstora beställningar samt tillskottet från tyska ELTEC som förvärvades den 1 april 2021.</w:t>
        </w:r>
        <w:r w:rsidR="00404BC7">
          <w:rPr>
            <w:rFonts w:ascii="Calibri" w:hAnsi="Calibri"/>
            <w:sz w:val="22"/>
            <w:szCs w:val="22"/>
          </w:rPr>
          <w:t xml:space="preserve"> Även i övrigt utvecklades orderingången positivt efter den lägre efterfrågan som följde av pandemin.</w:t>
        </w:r>
      </w:ins>
    </w:p>
    <w:p w14:paraId="6BB45D5B" w14:textId="016E4A53" w:rsidR="00D457FA" w:rsidRDefault="00D457FA" w:rsidP="0064512C">
      <w:pPr>
        <w:rPr>
          <w:ins w:id="228" w:author="Adam Charles Turner" w:date="2021-07-09T11:34:00Z"/>
          <w:rFonts w:ascii="Calibri" w:hAnsi="Calibri"/>
          <w:sz w:val="22"/>
          <w:szCs w:val="22"/>
        </w:rPr>
      </w:pPr>
    </w:p>
    <w:p w14:paraId="7F25F2BE" w14:textId="08D25D3D" w:rsidR="00D457FA" w:rsidRDefault="00D457FA" w:rsidP="0064512C">
      <w:pPr>
        <w:rPr>
          <w:ins w:id="229" w:author="Adam Charles Turner" w:date="2021-07-09T11:34:00Z"/>
          <w:rFonts w:ascii="Calibri" w:hAnsi="Calibri"/>
          <w:sz w:val="22"/>
          <w:szCs w:val="22"/>
        </w:rPr>
      </w:pPr>
      <w:ins w:id="230" w:author="Adam Charles Turner" w:date="2021-07-09T11:34:00Z">
        <w:r>
          <w:rPr>
            <w:rFonts w:ascii="Calibri" w:hAnsi="Calibri"/>
            <w:sz w:val="22"/>
            <w:szCs w:val="22"/>
          </w:rPr>
          <w:t>Affärsenheten</w:t>
        </w:r>
        <w:r w:rsidR="00B40C21">
          <w:rPr>
            <w:rFonts w:ascii="Calibri" w:hAnsi="Calibri"/>
            <w:sz w:val="22"/>
            <w:szCs w:val="22"/>
          </w:rPr>
          <w:t>s</w:t>
        </w:r>
        <w:r>
          <w:rPr>
            <w:rFonts w:ascii="Calibri" w:hAnsi="Calibri"/>
            <w:sz w:val="22"/>
            <w:szCs w:val="22"/>
          </w:rPr>
          <w:t xml:space="preserve"> omsättning ökade också men i en långsammare takt. Försäljningen har påverkats av uteblivna leveranser till följd av bristen på nyckelkomponenter, särskilt elektronikkomponenter. Det påverkade liksom stigande priser på komponenter även resultatet som blev något lägre jämfört med föregående år. </w:t>
        </w:r>
        <w:r w:rsidR="000F580B">
          <w:rPr>
            <w:rFonts w:ascii="Calibri" w:hAnsi="Calibri"/>
            <w:sz w:val="22"/>
            <w:szCs w:val="22"/>
          </w:rPr>
          <w:t>Tyska ELTEC har utvecklats bättre än väntat och har bidragit till affärsenhetens orderingång, omsättning och resultat.</w:t>
        </w:r>
      </w:ins>
    </w:p>
    <w:p w14:paraId="4B83DF08" w14:textId="1D1022DB" w:rsidR="00404BC7" w:rsidRDefault="00404BC7" w:rsidP="0064512C">
      <w:pPr>
        <w:rPr>
          <w:ins w:id="231" w:author="Adam Charles Turner" w:date="2021-07-09T11:34:00Z"/>
          <w:rFonts w:ascii="Calibri" w:hAnsi="Calibri"/>
          <w:sz w:val="22"/>
          <w:szCs w:val="22"/>
        </w:rPr>
      </w:pPr>
    </w:p>
    <w:p w14:paraId="0F15E315" w14:textId="71197789" w:rsidR="00404BC7" w:rsidRDefault="00404BC7" w:rsidP="0064512C">
      <w:pPr>
        <w:rPr>
          <w:ins w:id="232" w:author="Adam Charles Turner" w:date="2021-07-09T11:34:00Z"/>
          <w:rFonts w:ascii="Calibri" w:hAnsi="Calibri"/>
          <w:sz w:val="22"/>
          <w:szCs w:val="22"/>
        </w:rPr>
      </w:pPr>
      <w:ins w:id="233" w:author="Adam Charles Turner" w:date="2021-07-09T11:34:00Z">
        <w:r>
          <w:rPr>
            <w:rFonts w:ascii="Calibri" w:hAnsi="Calibri"/>
            <w:sz w:val="22"/>
            <w:szCs w:val="22"/>
          </w:rPr>
          <w:t xml:space="preserve">Efter en omfattande utveckling och certifieringsprocess lanserade </w:t>
        </w:r>
        <w:proofErr w:type="spellStart"/>
        <w:r>
          <w:rPr>
            <w:rFonts w:ascii="Calibri" w:hAnsi="Calibri"/>
            <w:sz w:val="22"/>
            <w:szCs w:val="22"/>
          </w:rPr>
          <w:t>Westermo</w:t>
        </w:r>
        <w:proofErr w:type="spellEnd"/>
        <w:r>
          <w:rPr>
            <w:rFonts w:ascii="Calibri" w:hAnsi="Calibri"/>
            <w:sz w:val="22"/>
            <w:szCs w:val="22"/>
          </w:rPr>
          <w:t xml:space="preserve"> under det andra kvartalet nya och robusta nätverkslösningar med bland annat nya och anpassade </w:t>
        </w:r>
        <w:proofErr w:type="spellStart"/>
        <w:r>
          <w:rPr>
            <w:rFonts w:ascii="Calibri" w:hAnsi="Calibri"/>
            <w:sz w:val="22"/>
            <w:szCs w:val="22"/>
          </w:rPr>
          <w:t>switchar</w:t>
        </w:r>
        <w:proofErr w:type="spellEnd"/>
        <w:r>
          <w:rPr>
            <w:rFonts w:ascii="Calibri" w:hAnsi="Calibri"/>
            <w:sz w:val="22"/>
            <w:szCs w:val="22"/>
          </w:rPr>
          <w:t xml:space="preserve"> för segmentet energidistribution. Lanseringen är en milstolpe och innebär att </w:t>
        </w:r>
        <w:proofErr w:type="spellStart"/>
        <w:r>
          <w:rPr>
            <w:rFonts w:ascii="Calibri" w:hAnsi="Calibri"/>
            <w:sz w:val="22"/>
            <w:szCs w:val="22"/>
          </w:rPr>
          <w:t>Westermo</w:t>
        </w:r>
        <w:proofErr w:type="spellEnd"/>
        <w:r>
          <w:rPr>
            <w:rFonts w:ascii="Calibri" w:hAnsi="Calibri"/>
            <w:sz w:val="22"/>
            <w:szCs w:val="22"/>
          </w:rPr>
          <w:t xml:space="preserve"> kan erbjuda segmentet en komplett produktportfölj som möjliggör automatisering av ställverk och digitalisering</w:t>
        </w:r>
        <w:r w:rsidR="009F07A8">
          <w:rPr>
            <w:rFonts w:ascii="Calibri" w:hAnsi="Calibri"/>
            <w:sz w:val="22"/>
            <w:szCs w:val="22"/>
          </w:rPr>
          <w:t xml:space="preserve"> av energisystem. Det är en stor och växande marknad som </w:t>
        </w:r>
        <w:proofErr w:type="spellStart"/>
        <w:r w:rsidR="009F07A8">
          <w:rPr>
            <w:rFonts w:ascii="Calibri" w:hAnsi="Calibri"/>
            <w:sz w:val="22"/>
            <w:szCs w:val="22"/>
          </w:rPr>
          <w:t>Westermo</w:t>
        </w:r>
        <w:proofErr w:type="spellEnd"/>
        <w:r w:rsidR="009F07A8">
          <w:rPr>
            <w:rFonts w:ascii="Calibri" w:hAnsi="Calibri"/>
            <w:sz w:val="22"/>
            <w:szCs w:val="22"/>
          </w:rPr>
          <w:t xml:space="preserve"> identifierat inom ramen för affärsenhetens tillväxtstrategi.</w:t>
        </w:r>
      </w:ins>
    </w:p>
    <w:p w14:paraId="7D355328" w14:textId="77777777" w:rsidR="00D457FA" w:rsidRDefault="00D457FA" w:rsidP="0064512C">
      <w:pPr>
        <w:rPr>
          <w:ins w:id="234" w:author="Adam Charles Turner" w:date="2021-07-09T11:34:00Z"/>
          <w:rFonts w:ascii="Calibri" w:hAnsi="Calibri"/>
          <w:sz w:val="22"/>
          <w:szCs w:val="22"/>
        </w:rPr>
      </w:pPr>
    </w:p>
    <w:p w14:paraId="2089C3CE" w14:textId="209F9D29" w:rsidR="00E050F6" w:rsidRPr="00F04A83" w:rsidRDefault="00061282" w:rsidP="00E050F6">
      <w:pPr>
        <w:rPr>
          <w:ins w:id="235" w:author="Adam Charles Turner" w:date="2021-07-09T11:34:00Z"/>
          <w:rFonts w:ascii="Calibri" w:hAnsi="Calibri"/>
          <w:b/>
          <w:sz w:val="22"/>
          <w:szCs w:val="22"/>
        </w:rPr>
      </w:pPr>
      <w:ins w:id="236" w:author="Adam Charles Turner" w:date="2021-07-09T11:34:00Z">
        <w:r>
          <w:rPr>
            <w:rFonts w:ascii="Calibri" w:hAnsi="Calibri"/>
            <w:b/>
            <w:sz w:val="22"/>
            <w:szCs w:val="22"/>
          </w:rPr>
          <w:t xml:space="preserve">Andra </w:t>
        </w:r>
        <w:r w:rsidR="00E050F6" w:rsidRPr="00F04A83">
          <w:rPr>
            <w:rFonts w:ascii="Calibri" w:hAnsi="Calibri"/>
            <w:b/>
            <w:sz w:val="22"/>
            <w:szCs w:val="22"/>
          </w:rPr>
          <w:t>kvartalet</w:t>
        </w:r>
      </w:ins>
    </w:p>
    <w:p w14:paraId="602986AF" w14:textId="49CD782A" w:rsidR="00E050F6" w:rsidRDefault="00E050F6" w:rsidP="00E050F6">
      <w:pPr>
        <w:rPr>
          <w:ins w:id="237" w:author="Adam Charles Turner" w:date="2021-07-09T11:34:00Z"/>
          <w:rFonts w:ascii="Calibri" w:hAnsi="Calibri"/>
          <w:sz w:val="22"/>
          <w:szCs w:val="22"/>
        </w:rPr>
      </w:pPr>
      <w:ins w:id="238" w:author="Adam Charles Turner" w:date="2021-07-09T11:34:00Z">
        <w:r>
          <w:rPr>
            <w:rFonts w:ascii="Calibri" w:hAnsi="Calibri"/>
            <w:sz w:val="22"/>
            <w:szCs w:val="22"/>
          </w:rPr>
          <w:t xml:space="preserve">Orderingången </w:t>
        </w:r>
        <w:r w:rsidR="00542E80">
          <w:rPr>
            <w:rFonts w:ascii="Calibri" w:hAnsi="Calibri"/>
            <w:sz w:val="22"/>
            <w:szCs w:val="22"/>
          </w:rPr>
          <w:t xml:space="preserve">steg med 40 procent till 277 </w:t>
        </w:r>
        <w:r w:rsidR="00A81BEB">
          <w:rPr>
            <w:rFonts w:ascii="Calibri" w:hAnsi="Calibri"/>
            <w:sz w:val="22"/>
            <w:szCs w:val="22"/>
          </w:rPr>
          <w:t xml:space="preserve">mkr </w:t>
        </w:r>
        <w:r>
          <w:rPr>
            <w:rFonts w:ascii="Calibri" w:hAnsi="Calibri"/>
            <w:sz w:val="22"/>
            <w:szCs w:val="22"/>
          </w:rPr>
          <w:t>(</w:t>
        </w:r>
        <w:r w:rsidR="003D4800">
          <w:rPr>
            <w:rFonts w:ascii="Calibri" w:hAnsi="Calibri"/>
            <w:sz w:val="22"/>
            <w:szCs w:val="22"/>
          </w:rPr>
          <w:t>199</w:t>
        </w:r>
        <w:r w:rsidR="00A7263F">
          <w:rPr>
            <w:rFonts w:ascii="Calibri" w:hAnsi="Calibri"/>
            <w:sz w:val="22"/>
            <w:szCs w:val="22"/>
          </w:rPr>
          <w:t>)</w:t>
        </w:r>
        <w:r w:rsidR="00171B2F">
          <w:rPr>
            <w:rFonts w:ascii="Calibri" w:hAnsi="Calibri"/>
            <w:sz w:val="22"/>
            <w:szCs w:val="22"/>
          </w:rPr>
          <w:t xml:space="preserve"> inklusive förvärvet av ELTEC</w:t>
        </w:r>
        <w:r>
          <w:rPr>
            <w:rFonts w:ascii="Calibri" w:hAnsi="Calibri"/>
            <w:sz w:val="22"/>
            <w:szCs w:val="22"/>
          </w:rPr>
          <w:t xml:space="preserve">. Omsättningen </w:t>
        </w:r>
        <w:r w:rsidR="00542E80">
          <w:rPr>
            <w:rFonts w:ascii="Calibri" w:hAnsi="Calibri"/>
            <w:sz w:val="22"/>
            <w:szCs w:val="22"/>
          </w:rPr>
          <w:t xml:space="preserve">ökade med nio procent till 206 </w:t>
        </w:r>
        <w:r w:rsidR="00A81BEB">
          <w:rPr>
            <w:rFonts w:ascii="Calibri" w:hAnsi="Calibri"/>
            <w:sz w:val="22"/>
            <w:szCs w:val="22"/>
          </w:rPr>
          <w:t>m</w:t>
        </w:r>
        <w:r>
          <w:rPr>
            <w:rFonts w:ascii="Calibri" w:hAnsi="Calibri"/>
            <w:sz w:val="22"/>
            <w:szCs w:val="22"/>
          </w:rPr>
          <w:t>kr (</w:t>
        </w:r>
        <w:r w:rsidR="00542E80">
          <w:rPr>
            <w:rFonts w:ascii="Calibri" w:hAnsi="Calibri"/>
            <w:sz w:val="22"/>
            <w:szCs w:val="22"/>
          </w:rPr>
          <w:t>189</w:t>
        </w:r>
        <w:r>
          <w:rPr>
            <w:rFonts w:ascii="Calibri" w:hAnsi="Calibri"/>
            <w:sz w:val="22"/>
            <w:szCs w:val="22"/>
          </w:rPr>
          <w:t xml:space="preserve">). Rörelseresultatet före avskrivningar </w:t>
        </w:r>
        <w:r w:rsidR="00A81BEB">
          <w:rPr>
            <w:rFonts w:ascii="Calibri" w:hAnsi="Calibri"/>
            <w:sz w:val="22"/>
            <w:szCs w:val="22"/>
          </w:rPr>
          <w:t xml:space="preserve">uppgick till </w:t>
        </w:r>
        <w:r w:rsidR="00542E80">
          <w:rPr>
            <w:rFonts w:ascii="Calibri" w:hAnsi="Calibri"/>
            <w:sz w:val="22"/>
            <w:szCs w:val="22"/>
          </w:rPr>
          <w:t>37,5</w:t>
        </w:r>
        <w:r>
          <w:rPr>
            <w:rFonts w:ascii="Calibri" w:hAnsi="Calibri"/>
            <w:sz w:val="22"/>
            <w:szCs w:val="22"/>
          </w:rPr>
          <w:t xml:space="preserve"> mkr (</w:t>
        </w:r>
        <w:r w:rsidR="00542E80">
          <w:rPr>
            <w:rFonts w:ascii="Calibri" w:hAnsi="Calibri"/>
            <w:sz w:val="22"/>
            <w:szCs w:val="22"/>
          </w:rPr>
          <w:t>37,3</w:t>
        </w:r>
        <w:r>
          <w:rPr>
            <w:rFonts w:ascii="Calibri" w:hAnsi="Calibri"/>
            <w:sz w:val="22"/>
            <w:szCs w:val="22"/>
          </w:rPr>
          <w:t xml:space="preserve">). Avskrivningarna </w:t>
        </w:r>
        <w:r w:rsidR="00A81BEB">
          <w:rPr>
            <w:rFonts w:ascii="Calibri" w:hAnsi="Calibri"/>
            <w:sz w:val="22"/>
            <w:szCs w:val="22"/>
          </w:rPr>
          <w:t xml:space="preserve">var </w:t>
        </w:r>
        <w:r w:rsidR="00542E80">
          <w:rPr>
            <w:rFonts w:ascii="Calibri" w:hAnsi="Calibri"/>
            <w:sz w:val="22"/>
            <w:szCs w:val="22"/>
          </w:rPr>
          <w:t>17,8</w:t>
        </w:r>
        <w:r>
          <w:rPr>
            <w:rFonts w:ascii="Calibri" w:hAnsi="Calibri"/>
            <w:sz w:val="22"/>
            <w:szCs w:val="22"/>
          </w:rPr>
          <w:t xml:space="preserve"> mkr (</w:t>
        </w:r>
        <w:r w:rsidR="00527A2B">
          <w:rPr>
            <w:rFonts w:ascii="Calibri" w:hAnsi="Calibri"/>
            <w:sz w:val="22"/>
            <w:szCs w:val="22"/>
          </w:rPr>
          <w:t>15,6</w:t>
        </w:r>
        <w:r w:rsidR="00216F15">
          <w:rPr>
            <w:rFonts w:ascii="Calibri" w:hAnsi="Calibri"/>
            <w:sz w:val="22"/>
            <w:szCs w:val="22"/>
          </w:rPr>
          <w:t xml:space="preserve">). </w:t>
        </w:r>
        <w:r>
          <w:rPr>
            <w:rFonts w:ascii="Calibri" w:hAnsi="Calibri"/>
            <w:sz w:val="22"/>
            <w:szCs w:val="22"/>
          </w:rPr>
          <w:t xml:space="preserve">Rörelseresultatet </w:t>
        </w:r>
        <w:r w:rsidR="00A81BEB">
          <w:rPr>
            <w:rFonts w:ascii="Calibri" w:hAnsi="Calibri"/>
            <w:sz w:val="22"/>
            <w:szCs w:val="22"/>
          </w:rPr>
          <w:t xml:space="preserve">uppgick till </w:t>
        </w:r>
        <w:r w:rsidR="002F6AB4">
          <w:rPr>
            <w:rFonts w:ascii="Calibri" w:hAnsi="Calibri"/>
            <w:sz w:val="22"/>
            <w:szCs w:val="22"/>
          </w:rPr>
          <w:t>19,7</w:t>
        </w:r>
        <w:r w:rsidR="00A81BEB">
          <w:rPr>
            <w:rFonts w:ascii="Calibri" w:hAnsi="Calibri"/>
            <w:sz w:val="22"/>
            <w:szCs w:val="22"/>
          </w:rPr>
          <w:t xml:space="preserve"> mkr </w:t>
        </w:r>
        <w:r w:rsidR="00D70ED2">
          <w:rPr>
            <w:rFonts w:ascii="Calibri" w:hAnsi="Calibri"/>
            <w:sz w:val="22"/>
            <w:szCs w:val="22"/>
          </w:rPr>
          <w:t>(</w:t>
        </w:r>
        <w:r w:rsidR="005E1745">
          <w:rPr>
            <w:rFonts w:ascii="Calibri" w:hAnsi="Calibri"/>
            <w:sz w:val="22"/>
            <w:szCs w:val="22"/>
          </w:rPr>
          <w:t>21,6</w:t>
        </w:r>
        <w:r>
          <w:rPr>
            <w:rFonts w:ascii="Calibri" w:hAnsi="Calibri"/>
            <w:sz w:val="22"/>
            <w:szCs w:val="22"/>
          </w:rPr>
          <w:t>)</w:t>
        </w:r>
        <w:r w:rsidR="00216F15">
          <w:rPr>
            <w:rFonts w:ascii="Calibri" w:hAnsi="Calibri"/>
            <w:sz w:val="22"/>
            <w:szCs w:val="22"/>
          </w:rPr>
          <w:t xml:space="preserve">. </w:t>
        </w:r>
      </w:ins>
      <w:r w:rsidRPr="00A22033">
        <w:rPr>
          <w:rFonts w:ascii="Calibri" w:hAnsi="Calibri"/>
          <w:sz w:val="22"/>
          <w:szCs w:val="22"/>
        </w:rPr>
        <w:t>D</w:t>
      </w:r>
      <w:r>
        <w:rPr>
          <w:rFonts w:ascii="Calibri" w:hAnsi="Calibri"/>
          <w:sz w:val="22"/>
          <w:szCs w:val="22"/>
        </w:rPr>
        <w:t xml:space="preserve">et motsvarade en rörelsemarginal på </w:t>
      </w:r>
      <w:r w:rsidR="00AC3317">
        <w:rPr>
          <w:rFonts w:ascii="Calibri" w:hAnsi="Calibri"/>
          <w:sz w:val="22"/>
          <w:szCs w:val="22"/>
        </w:rPr>
        <w:t>9,</w:t>
      </w:r>
      <w:del w:id="239" w:author="Adam Charles Turner" w:date="2021-07-09T11:34:00Z">
        <w:r w:rsidR="00A81BEB">
          <w:rPr>
            <w:rFonts w:ascii="Calibri" w:hAnsi="Calibri"/>
            <w:sz w:val="22"/>
            <w:szCs w:val="22"/>
          </w:rPr>
          <w:delText>1</w:delText>
        </w:r>
      </w:del>
      <w:ins w:id="240" w:author="Adam Charles Turner" w:date="2021-07-09T11:34:00Z">
        <w:r w:rsidR="00AC3317">
          <w:rPr>
            <w:rFonts w:ascii="Calibri" w:hAnsi="Calibri"/>
            <w:sz w:val="22"/>
            <w:szCs w:val="22"/>
          </w:rPr>
          <w:t>6</w:t>
        </w:r>
      </w:ins>
      <w:r>
        <w:rPr>
          <w:rFonts w:ascii="Calibri" w:hAnsi="Calibri"/>
          <w:sz w:val="22"/>
          <w:szCs w:val="22"/>
        </w:rPr>
        <w:t xml:space="preserve"> procent (</w:t>
      </w:r>
      <w:del w:id="241" w:author="Adam Charles Turner" w:date="2021-07-09T11:34:00Z">
        <w:r w:rsidR="00216F15">
          <w:rPr>
            <w:rFonts w:ascii="Calibri" w:hAnsi="Calibri"/>
            <w:sz w:val="22"/>
            <w:szCs w:val="22"/>
          </w:rPr>
          <w:delText>1</w:delText>
        </w:r>
        <w:r w:rsidR="00A81BEB">
          <w:rPr>
            <w:rFonts w:ascii="Calibri" w:hAnsi="Calibri"/>
            <w:sz w:val="22"/>
            <w:szCs w:val="22"/>
          </w:rPr>
          <w:delText>5</w:delText>
        </w:r>
      </w:del>
      <w:ins w:id="242" w:author="Adam Charles Turner" w:date="2021-07-09T11:34:00Z">
        <w:r w:rsidR="0063745E">
          <w:rPr>
            <w:rFonts w:ascii="Calibri" w:hAnsi="Calibri"/>
            <w:sz w:val="22"/>
            <w:szCs w:val="22"/>
          </w:rPr>
          <w:t>11,4</w:t>
        </w:r>
        <w:r>
          <w:rPr>
            <w:rFonts w:ascii="Calibri" w:hAnsi="Calibri"/>
            <w:sz w:val="22"/>
            <w:szCs w:val="22"/>
          </w:rPr>
          <w:t>).</w:t>
        </w:r>
      </w:ins>
    </w:p>
    <w:p w14:paraId="573E48A7" w14:textId="0B761446" w:rsidR="00061282" w:rsidRDefault="00061282" w:rsidP="00E050F6">
      <w:pPr>
        <w:rPr>
          <w:ins w:id="243" w:author="Adam Charles Turner" w:date="2021-07-09T11:34:00Z"/>
          <w:rFonts w:ascii="Calibri" w:hAnsi="Calibri"/>
          <w:sz w:val="22"/>
          <w:szCs w:val="22"/>
        </w:rPr>
      </w:pPr>
    </w:p>
    <w:p w14:paraId="4BF48098" w14:textId="12292778" w:rsidR="00061282" w:rsidRPr="007B1073" w:rsidRDefault="00061282" w:rsidP="00E050F6">
      <w:pPr>
        <w:rPr>
          <w:ins w:id="244" w:author="Adam Charles Turner" w:date="2021-07-09T11:34:00Z"/>
          <w:rFonts w:ascii="Calibri" w:hAnsi="Calibri"/>
          <w:b/>
          <w:bCs/>
          <w:sz w:val="22"/>
          <w:szCs w:val="22"/>
        </w:rPr>
      </w:pPr>
      <w:ins w:id="245" w:author="Adam Charles Turner" w:date="2021-07-09T11:34:00Z">
        <w:r w:rsidRPr="007B1073">
          <w:rPr>
            <w:rFonts w:ascii="Calibri" w:hAnsi="Calibri"/>
            <w:b/>
            <w:bCs/>
            <w:sz w:val="22"/>
            <w:szCs w:val="22"/>
          </w:rPr>
          <w:t>Första halvåret</w:t>
        </w:r>
      </w:ins>
    </w:p>
    <w:p w14:paraId="4018D869" w14:textId="2D4830EE" w:rsidR="00F4567D" w:rsidRDefault="00F4567D" w:rsidP="00F4567D">
      <w:pPr>
        <w:rPr>
          <w:rFonts w:ascii="Calibri" w:hAnsi="Calibri"/>
          <w:sz w:val="22"/>
          <w:szCs w:val="22"/>
        </w:rPr>
      </w:pPr>
      <w:ins w:id="246" w:author="Adam Charles Turner" w:date="2021-07-09T11:34:00Z">
        <w:r>
          <w:rPr>
            <w:rFonts w:ascii="Calibri" w:hAnsi="Calibri"/>
            <w:sz w:val="22"/>
            <w:szCs w:val="22"/>
          </w:rPr>
          <w:t xml:space="preserve">Orderingången steg med </w:t>
        </w:r>
        <w:r w:rsidR="009F0C15">
          <w:rPr>
            <w:rFonts w:ascii="Calibri" w:hAnsi="Calibri"/>
            <w:sz w:val="22"/>
            <w:szCs w:val="22"/>
          </w:rPr>
          <w:t>tolv p</w:t>
        </w:r>
        <w:r>
          <w:rPr>
            <w:rFonts w:ascii="Calibri" w:hAnsi="Calibri"/>
            <w:sz w:val="22"/>
            <w:szCs w:val="22"/>
          </w:rPr>
          <w:t xml:space="preserve">rocent till </w:t>
        </w:r>
        <w:r w:rsidR="00EA38EC">
          <w:rPr>
            <w:rFonts w:ascii="Calibri" w:hAnsi="Calibri"/>
            <w:sz w:val="22"/>
            <w:szCs w:val="22"/>
          </w:rPr>
          <w:t>449</w:t>
        </w:r>
        <w:r>
          <w:rPr>
            <w:rFonts w:ascii="Calibri" w:hAnsi="Calibri"/>
            <w:sz w:val="22"/>
            <w:szCs w:val="22"/>
          </w:rPr>
          <w:t xml:space="preserve"> mkr (</w:t>
        </w:r>
        <w:r w:rsidR="007731AA">
          <w:rPr>
            <w:rFonts w:ascii="Calibri" w:hAnsi="Calibri"/>
            <w:sz w:val="22"/>
            <w:szCs w:val="22"/>
          </w:rPr>
          <w:t>400</w:t>
        </w:r>
        <w:r w:rsidR="00416AB6">
          <w:rPr>
            <w:rFonts w:ascii="Calibri" w:hAnsi="Calibri"/>
            <w:sz w:val="22"/>
            <w:szCs w:val="22"/>
          </w:rPr>
          <w:t>)</w:t>
        </w:r>
        <w:r>
          <w:rPr>
            <w:rFonts w:ascii="Calibri" w:hAnsi="Calibri"/>
            <w:sz w:val="22"/>
            <w:szCs w:val="22"/>
          </w:rPr>
          <w:t xml:space="preserve">. Omsättningen </w:t>
        </w:r>
        <w:r w:rsidR="00B60054">
          <w:rPr>
            <w:rFonts w:ascii="Calibri" w:hAnsi="Calibri"/>
            <w:sz w:val="22"/>
            <w:szCs w:val="22"/>
          </w:rPr>
          <w:t xml:space="preserve">minskade till </w:t>
        </w:r>
        <w:r w:rsidR="00EB6C05">
          <w:rPr>
            <w:rFonts w:ascii="Calibri" w:hAnsi="Calibri"/>
            <w:sz w:val="22"/>
            <w:szCs w:val="22"/>
          </w:rPr>
          <w:t xml:space="preserve">394 </w:t>
        </w:r>
        <w:r>
          <w:rPr>
            <w:rFonts w:ascii="Calibri" w:hAnsi="Calibri"/>
            <w:sz w:val="22"/>
            <w:szCs w:val="22"/>
          </w:rPr>
          <w:t>mkr (</w:t>
        </w:r>
        <w:r w:rsidR="0085341B">
          <w:rPr>
            <w:rFonts w:ascii="Calibri" w:hAnsi="Calibri"/>
            <w:sz w:val="22"/>
            <w:szCs w:val="22"/>
          </w:rPr>
          <w:t>404</w:t>
        </w:r>
        <w:r>
          <w:rPr>
            <w:rFonts w:ascii="Calibri" w:hAnsi="Calibri"/>
            <w:sz w:val="22"/>
            <w:szCs w:val="22"/>
          </w:rPr>
          <w:t xml:space="preserve">). Rörelseresultatet före avskrivningar uppgick till </w:t>
        </w:r>
        <w:r w:rsidR="00262D30">
          <w:rPr>
            <w:rFonts w:ascii="Calibri" w:hAnsi="Calibri"/>
            <w:sz w:val="22"/>
            <w:szCs w:val="22"/>
          </w:rPr>
          <w:t>70,7</w:t>
        </w:r>
        <w:r>
          <w:rPr>
            <w:rFonts w:ascii="Calibri" w:hAnsi="Calibri"/>
            <w:sz w:val="22"/>
            <w:szCs w:val="22"/>
          </w:rPr>
          <w:t xml:space="preserve"> mkr (</w:t>
        </w:r>
        <w:r w:rsidR="00F738E6">
          <w:rPr>
            <w:rFonts w:ascii="Calibri" w:hAnsi="Calibri"/>
            <w:sz w:val="22"/>
            <w:szCs w:val="22"/>
          </w:rPr>
          <w:t>85,2</w:t>
        </w:r>
        <w:r>
          <w:rPr>
            <w:rFonts w:ascii="Calibri" w:hAnsi="Calibri"/>
            <w:sz w:val="22"/>
            <w:szCs w:val="22"/>
          </w:rPr>
          <w:t xml:space="preserve">). Avskrivningarna var </w:t>
        </w:r>
        <w:r w:rsidR="0072274B">
          <w:rPr>
            <w:rFonts w:ascii="Calibri" w:hAnsi="Calibri"/>
            <w:sz w:val="22"/>
            <w:szCs w:val="22"/>
          </w:rPr>
          <w:t>34,0</w:t>
        </w:r>
        <w:r>
          <w:rPr>
            <w:rFonts w:ascii="Calibri" w:hAnsi="Calibri"/>
            <w:sz w:val="22"/>
            <w:szCs w:val="22"/>
          </w:rPr>
          <w:t xml:space="preserve"> mkr (</w:t>
        </w:r>
        <w:r w:rsidR="00934654">
          <w:rPr>
            <w:rFonts w:ascii="Calibri" w:hAnsi="Calibri"/>
            <w:sz w:val="22"/>
            <w:szCs w:val="22"/>
          </w:rPr>
          <w:t>30,2)</w:t>
        </w:r>
        <w:r>
          <w:rPr>
            <w:rFonts w:ascii="Calibri" w:hAnsi="Calibri"/>
            <w:sz w:val="22"/>
            <w:szCs w:val="22"/>
          </w:rPr>
          <w:t xml:space="preserve"> Rörelseresultatet uppgick till </w:t>
        </w:r>
        <w:r w:rsidR="00C8681F">
          <w:rPr>
            <w:rFonts w:ascii="Calibri" w:hAnsi="Calibri"/>
            <w:sz w:val="22"/>
            <w:szCs w:val="22"/>
          </w:rPr>
          <w:t>36,7</w:t>
        </w:r>
        <w:r>
          <w:rPr>
            <w:rFonts w:ascii="Calibri" w:hAnsi="Calibri"/>
            <w:sz w:val="22"/>
            <w:szCs w:val="22"/>
          </w:rPr>
          <w:t xml:space="preserve"> mkr (</w:t>
        </w:r>
        <w:r w:rsidR="008952D0">
          <w:rPr>
            <w:rFonts w:ascii="Calibri" w:hAnsi="Calibri"/>
            <w:sz w:val="22"/>
            <w:szCs w:val="22"/>
          </w:rPr>
          <w:t>55,0</w:t>
        </w:r>
        <w:r>
          <w:rPr>
            <w:rFonts w:ascii="Calibri" w:hAnsi="Calibri"/>
            <w:sz w:val="22"/>
            <w:szCs w:val="22"/>
          </w:rPr>
          <w:t xml:space="preserve">). </w:t>
        </w:r>
        <w:r w:rsidRPr="00A22033">
          <w:rPr>
            <w:rFonts w:ascii="Calibri" w:hAnsi="Calibri"/>
            <w:sz w:val="22"/>
            <w:szCs w:val="22"/>
          </w:rPr>
          <w:t>D</w:t>
        </w:r>
        <w:r>
          <w:rPr>
            <w:rFonts w:ascii="Calibri" w:hAnsi="Calibri"/>
            <w:sz w:val="22"/>
            <w:szCs w:val="22"/>
          </w:rPr>
          <w:t xml:space="preserve">et motsvarade en rörelsemarginal på </w:t>
        </w:r>
        <w:r w:rsidR="00795B6E">
          <w:rPr>
            <w:rFonts w:ascii="Calibri" w:hAnsi="Calibri"/>
            <w:sz w:val="22"/>
            <w:szCs w:val="22"/>
          </w:rPr>
          <w:t xml:space="preserve">9,3 </w:t>
        </w:r>
        <w:r>
          <w:rPr>
            <w:rFonts w:ascii="Calibri" w:hAnsi="Calibri"/>
            <w:sz w:val="22"/>
            <w:szCs w:val="22"/>
          </w:rPr>
          <w:t>procent (1</w:t>
        </w:r>
        <w:r w:rsidR="004151E8">
          <w:rPr>
            <w:rFonts w:ascii="Calibri" w:hAnsi="Calibri"/>
            <w:sz w:val="22"/>
            <w:szCs w:val="22"/>
          </w:rPr>
          <w:t>3</w:t>
        </w:r>
      </w:ins>
      <w:r w:rsidR="004151E8">
        <w:rPr>
          <w:rFonts w:ascii="Calibri" w:hAnsi="Calibri"/>
          <w:sz w:val="22"/>
          <w:szCs w:val="22"/>
        </w:rPr>
        <w:t>,6</w:t>
      </w:r>
      <w:r>
        <w:rPr>
          <w:rFonts w:ascii="Calibri" w:hAnsi="Calibri"/>
          <w:sz w:val="22"/>
          <w:szCs w:val="22"/>
        </w:rPr>
        <w:t>).</w:t>
      </w:r>
    </w:p>
    <w:p w14:paraId="143306DE" w14:textId="77777777" w:rsidR="00F4567D" w:rsidRDefault="00F4567D" w:rsidP="00F4567D">
      <w:pPr>
        <w:rPr>
          <w:rFonts w:ascii="Calibri" w:hAnsi="Calibri"/>
          <w:sz w:val="22"/>
          <w:szCs w:val="22"/>
        </w:rPr>
      </w:pPr>
    </w:p>
    <w:p w14:paraId="1733912A" w14:textId="7904AD0E" w:rsidR="00F976E5" w:rsidRDefault="00F976E5" w:rsidP="00F976E5">
      <w:pPr>
        <w:rPr>
          <w:ins w:id="247" w:author="Adam Charles Turner" w:date="2021-07-09T11:34:00Z"/>
          <w:rFonts w:ascii="Calibri" w:hAnsi="Calibri"/>
          <w:b/>
          <w:sz w:val="28"/>
          <w:szCs w:val="28"/>
        </w:rPr>
      </w:pPr>
      <w:r w:rsidRPr="00F976E5">
        <w:rPr>
          <w:rFonts w:ascii="Calibri" w:hAnsi="Calibri"/>
          <w:b/>
          <w:sz w:val="28"/>
          <w:szCs w:val="28"/>
        </w:rPr>
        <w:t xml:space="preserve">Affärsenhet </w:t>
      </w:r>
      <w:ins w:id="248" w:author="Adam Charles Turner" w:date="2021-07-09T11:34:00Z">
        <w:r w:rsidRPr="00F976E5">
          <w:rPr>
            <w:rFonts w:ascii="Calibri" w:hAnsi="Calibri"/>
            <w:b/>
            <w:sz w:val="28"/>
            <w:szCs w:val="28"/>
          </w:rPr>
          <w:t>Beijer Electronics</w:t>
        </w:r>
      </w:ins>
    </w:p>
    <w:p w14:paraId="3054A97D" w14:textId="77777777" w:rsidR="001708C6" w:rsidRDefault="001708C6" w:rsidP="00F976E5">
      <w:pPr>
        <w:rPr>
          <w:ins w:id="249" w:author="Adam Charles Turner" w:date="2021-07-09T11:34:00Z"/>
          <w:rFonts w:ascii="Calibri" w:hAnsi="Calibri"/>
          <w:sz w:val="22"/>
          <w:szCs w:val="22"/>
        </w:rPr>
      </w:pPr>
    </w:p>
    <w:p w14:paraId="6A87B9DF" w14:textId="77777777" w:rsidR="00F976E5" w:rsidRDefault="00D02E98" w:rsidP="00F976E5">
      <w:pPr>
        <w:rPr>
          <w:del w:id="250" w:author="Adam Charles Turner" w:date="2021-07-09T11:34:00Z"/>
          <w:rFonts w:ascii="Calibri" w:hAnsi="Calibri"/>
          <w:b/>
          <w:sz w:val="28"/>
          <w:szCs w:val="28"/>
        </w:rPr>
      </w:pPr>
      <w:r>
        <w:rPr>
          <w:rFonts w:ascii="Calibri" w:hAnsi="Calibri"/>
          <w:sz w:val="22"/>
          <w:rPrChange w:id="251" w:author="Adam Charles Turner" w:date="2021-07-09T11:34:00Z">
            <w:rPr>
              <w:rFonts w:ascii="Calibri" w:hAnsi="Calibri"/>
              <w:b/>
              <w:sz w:val="28"/>
            </w:rPr>
          </w:rPrChange>
        </w:rPr>
        <w:t>Beijer Electronics</w:t>
      </w:r>
    </w:p>
    <w:p w14:paraId="73F29F50" w14:textId="77777777" w:rsidR="001708C6" w:rsidRDefault="001708C6" w:rsidP="00F976E5">
      <w:pPr>
        <w:rPr>
          <w:del w:id="252" w:author="Adam Charles Turner" w:date="2021-07-09T11:34:00Z"/>
          <w:rFonts w:ascii="Calibri" w:hAnsi="Calibri"/>
          <w:sz w:val="22"/>
          <w:szCs w:val="22"/>
        </w:rPr>
      </w:pPr>
    </w:p>
    <w:p w14:paraId="536647FD" w14:textId="3F41F81B" w:rsidR="009F07A8" w:rsidRDefault="00D02E98" w:rsidP="00F976E5">
      <w:pPr>
        <w:rPr>
          <w:rFonts w:ascii="Calibri" w:hAnsi="Calibri"/>
          <w:sz w:val="22"/>
          <w:szCs w:val="22"/>
        </w:rPr>
      </w:pPr>
      <w:del w:id="253" w:author="Adam Charles Turner" w:date="2021-07-09T11:34:00Z">
        <w:r>
          <w:rPr>
            <w:rFonts w:ascii="Calibri" w:hAnsi="Calibri"/>
            <w:sz w:val="22"/>
            <w:szCs w:val="22"/>
          </w:rPr>
          <w:delText>Beijer Electronics</w:delText>
        </w:r>
      </w:del>
      <w:r>
        <w:rPr>
          <w:rFonts w:ascii="Calibri" w:hAnsi="Calibri"/>
          <w:sz w:val="22"/>
          <w:szCs w:val="22"/>
        </w:rPr>
        <w:t xml:space="preserve"> </w:t>
      </w:r>
      <w:r w:rsidR="00A46008">
        <w:rPr>
          <w:rFonts w:ascii="Calibri" w:hAnsi="Calibri"/>
          <w:sz w:val="22"/>
          <w:szCs w:val="22"/>
        </w:rPr>
        <w:t xml:space="preserve">utveckling </w:t>
      </w:r>
      <w:del w:id="254" w:author="Adam Charles Turner" w:date="2021-07-09T11:34:00Z">
        <w:r w:rsidR="00A46008">
          <w:rPr>
            <w:rFonts w:ascii="Calibri" w:hAnsi="Calibri"/>
            <w:sz w:val="22"/>
            <w:szCs w:val="22"/>
          </w:rPr>
          <w:delText>under det första kvartalet pekar</w:delText>
        </w:r>
      </w:del>
      <w:ins w:id="255" w:author="Adam Charles Turner" w:date="2021-07-09T11:34:00Z">
        <w:r w:rsidR="009F07A8">
          <w:rPr>
            <w:rFonts w:ascii="Calibri" w:hAnsi="Calibri"/>
            <w:sz w:val="22"/>
            <w:szCs w:val="22"/>
          </w:rPr>
          <w:t>fortsatte att peka</w:t>
        </w:r>
      </w:ins>
      <w:r w:rsidR="009F07A8">
        <w:rPr>
          <w:rFonts w:ascii="Calibri" w:hAnsi="Calibri"/>
          <w:sz w:val="22"/>
          <w:szCs w:val="22"/>
        </w:rPr>
        <w:t xml:space="preserve"> i </w:t>
      </w:r>
      <w:del w:id="256" w:author="Adam Charles Turner" w:date="2021-07-09T11:34:00Z">
        <w:r w:rsidR="00A46008">
          <w:rPr>
            <w:rFonts w:ascii="Calibri" w:hAnsi="Calibri"/>
            <w:sz w:val="22"/>
            <w:szCs w:val="22"/>
          </w:rPr>
          <w:delText xml:space="preserve">en </w:delText>
        </w:r>
      </w:del>
      <w:r w:rsidR="00A46008">
        <w:rPr>
          <w:rFonts w:ascii="Calibri" w:hAnsi="Calibri"/>
          <w:sz w:val="22"/>
          <w:szCs w:val="22"/>
        </w:rPr>
        <w:t>positiv riktning</w:t>
      </w:r>
      <w:ins w:id="257" w:author="Adam Charles Turner" w:date="2021-07-09T11:34:00Z">
        <w:r w:rsidR="009F07A8">
          <w:rPr>
            <w:rFonts w:ascii="Calibri" w:hAnsi="Calibri"/>
            <w:sz w:val="22"/>
            <w:szCs w:val="22"/>
          </w:rPr>
          <w:t xml:space="preserve"> under det andra kvartalet</w:t>
        </w:r>
      </w:ins>
      <w:r w:rsidR="009F07A8">
        <w:rPr>
          <w:rFonts w:ascii="Calibri" w:hAnsi="Calibri"/>
          <w:sz w:val="22"/>
          <w:szCs w:val="22"/>
        </w:rPr>
        <w:t>.</w:t>
      </w:r>
      <w:r w:rsidR="00A46008">
        <w:rPr>
          <w:rFonts w:ascii="Calibri" w:hAnsi="Calibri"/>
          <w:sz w:val="22"/>
          <w:szCs w:val="22"/>
        </w:rPr>
        <w:t xml:space="preserve"> Affärsenheten</w:t>
      </w:r>
      <w:r w:rsidR="00D453DD">
        <w:rPr>
          <w:rFonts w:ascii="Calibri" w:hAnsi="Calibri"/>
          <w:sz w:val="22"/>
          <w:szCs w:val="22"/>
        </w:rPr>
        <w:t>s</w:t>
      </w:r>
      <w:r w:rsidR="00A46008">
        <w:rPr>
          <w:rFonts w:ascii="Calibri" w:hAnsi="Calibri"/>
          <w:sz w:val="22"/>
          <w:szCs w:val="22"/>
        </w:rPr>
        <w:t xml:space="preserve"> orderingång, som är den viktigaste indikatorn för framtida tillväxt i försäljningen, steg med </w:t>
      </w:r>
      <w:del w:id="258" w:author="Adam Charles Turner" w:date="2021-07-09T11:34:00Z">
        <w:r w:rsidR="00A46008">
          <w:rPr>
            <w:rFonts w:ascii="Calibri" w:hAnsi="Calibri"/>
            <w:sz w:val="22"/>
            <w:szCs w:val="22"/>
          </w:rPr>
          <w:delText xml:space="preserve">17 procent jämfört med samma period 2020. Orderingången har nu stigit tre kvartal i rad och den steg med 38 procent jämfört med det fjärde kvartalet 2020. </w:delText>
        </w:r>
        <w:r w:rsidR="00C27825">
          <w:rPr>
            <w:rFonts w:ascii="Calibri" w:hAnsi="Calibri"/>
            <w:sz w:val="22"/>
            <w:szCs w:val="22"/>
          </w:rPr>
          <w:delText>Samtliga regioner bidrar till den positiva utvecklingen</w:delText>
        </w:r>
      </w:del>
      <w:ins w:id="259" w:author="Adam Charles Turner" w:date="2021-07-09T11:34:00Z">
        <w:r w:rsidR="009F07A8">
          <w:rPr>
            <w:rFonts w:ascii="Calibri" w:hAnsi="Calibri"/>
            <w:sz w:val="22"/>
            <w:szCs w:val="22"/>
          </w:rPr>
          <w:t xml:space="preserve">79 </w:t>
        </w:r>
        <w:r w:rsidR="00A46008">
          <w:rPr>
            <w:rFonts w:ascii="Calibri" w:hAnsi="Calibri"/>
            <w:sz w:val="22"/>
            <w:szCs w:val="22"/>
          </w:rPr>
          <w:t xml:space="preserve">procent </w:t>
        </w:r>
        <w:r w:rsidR="009F07A8">
          <w:rPr>
            <w:rFonts w:ascii="Calibri" w:hAnsi="Calibri"/>
            <w:sz w:val="22"/>
            <w:szCs w:val="22"/>
          </w:rPr>
          <w:t xml:space="preserve">under perioden och översteg </w:t>
        </w:r>
        <w:r w:rsidR="00650F78">
          <w:rPr>
            <w:rFonts w:ascii="Calibri" w:hAnsi="Calibri"/>
            <w:sz w:val="22"/>
            <w:szCs w:val="22"/>
          </w:rPr>
          <w:t xml:space="preserve">med råge </w:t>
        </w:r>
        <w:r w:rsidR="009F07A8">
          <w:rPr>
            <w:rFonts w:ascii="Calibri" w:hAnsi="Calibri"/>
            <w:sz w:val="22"/>
            <w:szCs w:val="22"/>
          </w:rPr>
          <w:t>200 mkr för andra kvartalet i rad. Uppgången är bred och omfattar alla regioner. Starkast har efterfrågan varit i Asien. I Europa har återhämtningen blivit successivt bättre medan USA haft en mer försiktig utveckling</w:t>
        </w:r>
      </w:ins>
      <w:r w:rsidR="009F07A8">
        <w:rPr>
          <w:rFonts w:ascii="Calibri" w:hAnsi="Calibri"/>
          <w:sz w:val="22"/>
          <w:szCs w:val="22"/>
        </w:rPr>
        <w:t>.</w:t>
      </w:r>
    </w:p>
    <w:p w14:paraId="7AE39D53" w14:textId="77777777" w:rsidR="009F07A8" w:rsidRDefault="009F07A8" w:rsidP="00F976E5">
      <w:pPr>
        <w:rPr>
          <w:rFonts w:ascii="Calibri" w:hAnsi="Calibri"/>
          <w:sz w:val="22"/>
          <w:szCs w:val="22"/>
        </w:rPr>
      </w:pPr>
    </w:p>
    <w:p w14:paraId="116F90D1" w14:textId="77777777" w:rsidR="00D453DD" w:rsidRDefault="00D453DD" w:rsidP="00F976E5">
      <w:pPr>
        <w:rPr>
          <w:del w:id="260" w:author="Adam Charles Turner" w:date="2021-07-09T11:34:00Z"/>
          <w:rFonts w:ascii="Calibri" w:hAnsi="Calibri"/>
          <w:sz w:val="22"/>
          <w:szCs w:val="22"/>
        </w:rPr>
      </w:pPr>
      <w:del w:id="261" w:author="Adam Charles Turner" w:date="2021-07-09T11:34:00Z">
        <w:r>
          <w:rPr>
            <w:rFonts w:ascii="Calibri" w:hAnsi="Calibri"/>
            <w:sz w:val="22"/>
            <w:szCs w:val="22"/>
          </w:rPr>
          <w:delText xml:space="preserve">Beijer Electronics </w:delText>
        </w:r>
      </w:del>
      <w:ins w:id="262" w:author="Adam Charles Turner" w:date="2021-07-09T11:34:00Z">
        <w:r w:rsidR="009F07A8">
          <w:rPr>
            <w:rFonts w:ascii="Calibri" w:hAnsi="Calibri"/>
            <w:sz w:val="22"/>
            <w:szCs w:val="22"/>
          </w:rPr>
          <w:t>Affärs</w:t>
        </w:r>
        <w:r w:rsidR="005931C9">
          <w:rPr>
            <w:rFonts w:ascii="Calibri" w:hAnsi="Calibri"/>
            <w:sz w:val="22"/>
            <w:szCs w:val="22"/>
          </w:rPr>
          <w:t>en</w:t>
        </w:r>
        <w:r w:rsidR="009F07A8">
          <w:rPr>
            <w:rFonts w:ascii="Calibri" w:hAnsi="Calibri"/>
            <w:sz w:val="22"/>
            <w:szCs w:val="22"/>
          </w:rPr>
          <w:t xml:space="preserve">hetens </w:t>
        </w:r>
      </w:ins>
      <w:r w:rsidR="004116B9">
        <w:rPr>
          <w:rFonts w:ascii="Calibri" w:hAnsi="Calibri"/>
          <w:sz w:val="22"/>
          <w:szCs w:val="22"/>
        </w:rPr>
        <w:t xml:space="preserve">omsättning </w:t>
      </w:r>
      <w:del w:id="263" w:author="Adam Charles Turner" w:date="2021-07-09T11:34:00Z">
        <w:r>
          <w:rPr>
            <w:rFonts w:ascii="Calibri" w:hAnsi="Calibri"/>
            <w:sz w:val="22"/>
            <w:szCs w:val="22"/>
          </w:rPr>
          <w:delText xml:space="preserve">minskade jämfört </w:delText>
        </w:r>
      </w:del>
      <w:ins w:id="264" w:author="Adam Charles Turner" w:date="2021-07-09T11:34:00Z">
        <w:r w:rsidR="004116B9">
          <w:rPr>
            <w:rFonts w:ascii="Calibri" w:hAnsi="Calibri"/>
            <w:sz w:val="22"/>
            <w:szCs w:val="22"/>
          </w:rPr>
          <w:t xml:space="preserve">steg </w:t>
        </w:r>
      </w:ins>
      <w:r w:rsidR="004116B9">
        <w:rPr>
          <w:rFonts w:ascii="Calibri" w:hAnsi="Calibri"/>
          <w:sz w:val="22"/>
          <w:szCs w:val="22"/>
        </w:rPr>
        <w:t xml:space="preserve">med </w:t>
      </w:r>
      <w:del w:id="265" w:author="Adam Charles Turner" w:date="2021-07-09T11:34:00Z">
        <w:r>
          <w:rPr>
            <w:rFonts w:ascii="Calibri" w:hAnsi="Calibri"/>
            <w:sz w:val="22"/>
            <w:szCs w:val="22"/>
          </w:rPr>
          <w:delText>samma period 2020 me</w:delText>
        </w:r>
        <w:r w:rsidR="000925F9">
          <w:rPr>
            <w:rFonts w:ascii="Calibri" w:hAnsi="Calibri"/>
            <w:sz w:val="22"/>
            <w:szCs w:val="22"/>
          </w:rPr>
          <w:delText>n</w:delText>
        </w:r>
        <w:r>
          <w:rPr>
            <w:rFonts w:ascii="Calibri" w:hAnsi="Calibri"/>
            <w:sz w:val="22"/>
            <w:szCs w:val="22"/>
          </w:rPr>
          <w:delText xml:space="preserve"> var</w:delText>
        </w:r>
      </w:del>
      <w:ins w:id="266" w:author="Adam Charles Turner" w:date="2021-07-09T11:34:00Z">
        <w:r w:rsidR="004116B9">
          <w:rPr>
            <w:rFonts w:ascii="Calibri" w:hAnsi="Calibri"/>
            <w:sz w:val="22"/>
            <w:szCs w:val="22"/>
          </w:rPr>
          <w:t xml:space="preserve">sju procent. Försäljningen har dock liksom under det första kvartalet hämmats av den </w:t>
        </w:r>
        <w:r w:rsidR="000925F9">
          <w:rPr>
            <w:rFonts w:ascii="Calibri" w:hAnsi="Calibri"/>
            <w:sz w:val="22"/>
            <w:szCs w:val="22"/>
          </w:rPr>
          <w:t>global</w:t>
        </w:r>
        <w:r w:rsidR="004116B9">
          <w:rPr>
            <w:rFonts w:ascii="Calibri" w:hAnsi="Calibri"/>
            <w:sz w:val="22"/>
            <w:szCs w:val="22"/>
          </w:rPr>
          <w:t>a</w:t>
        </w:r>
        <w:r w:rsidR="000925F9">
          <w:rPr>
            <w:rFonts w:ascii="Calibri" w:hAnsi="Calibri"/>
            <w:sz w:val="22"/>
            <w:szCs w:val="22"/>
          </w:rPr>
          <w:t xml:space="preserve"> brist</w:t>
        </w:r>
        <w:r w:rsidR="004116B9">
          <w:rPr>
            <w:rFonts w:ascii="Calibri" w:hAnsi="Calibri"/>
            <w:sz w:val="22"/>
            <w:szCs w:val="22"/>
          </w:rPr>
          <w:t>en</w:t>
        </w:r>
        <w:r w:rsidR="000925F9">
          <w:rPr>
            <w:rFonts w:ascii="Calibri" w:hAnsi="Calibri"/>
            <w:sz w:val="22"/>
            <w:szCs w:val="22"/>
          </w:rPr>
          <w:t xml:space="preserve"> på vissa elektronikkomponenter. </w:t>
        </w:r>
        <w:r w:rsidR="004116B9">
          <w:rPr>
            <w:rFonts w:ascii="Calibri" w:hAnsi="Calibri"/>
            <w:sz w:val="22"/>
            <w:szCs w:val="22"/>
          </w:rPr>
          <w:t>Bortfallet</w:t>
        </w:r>
      </w:ins>
      <w:r w:rsidR="004116B9">
        <w:rPr>
          <w:rFonts w:ascii="Calibri" w:hAnsi="Calibri"/>
          <w:sz w:val="22"/>
          <w:szCs w:val="22"/>
        </w:rPr>
        <w:t xml:space="preserve"> i </w:t>
      </w:r>
      <w:del w:id="267" w:author="Adam Charles Turner" w:date="2021-07-09T11:34:00Z">
        <w:r>
          <w:rPr>
            <w:rFonts w:ascii="Calibri" w:hAnsi="Calibri"/>
            <w:sz w:val="22"/>
            <w:szCs w:val="22"/>
          </w:rPr>
          <w:delText>stort</w:delText>
        </w:r>
        <w:r w:rsidR="000925F9">
          <w:rPr>
            <w:rFonts w:ascii="Calibri" w:hAnsi="Calibri"/>
            <w:sz w:val="22"/>
            <w:szCs w:val="22"/>
          </w:rPr>
          <w:delText xml:space="preserve"> sett</w:delText>
        </w:r>
        <w:r>
          <w:rPr>
            <w:rFonts w:ascii="Calibri" w:hAnsi="Calibri"/>
            <w:sz w:val="22"/>
            <w:szCs w:val="22"/>
          </w:rPr>
          <w:delText xml:space="preserve"> i nivå med </w:delText>
        </w:r>
      </w:del>
      <w:r w:rsidR="004116B9">
        <w:rPr>
          <w:rFonts w:ascii="Calibri" w:hAnsi="Calibri"/>
          <w:sz w:val="22"/>
          <w:szCs w:val="22"/>
        </w:rPr>
        <w:t xml:space="preserve">försäljningen </w:t>
      </w:r>
      <w:del w:id="268" w:author="Adam Charles Turner" w:date="2021-07-09T11:34:00Z">
        <w:r w:rsidR="000925F9">
          <w:rPr>
            <w:rFonts w:ascii="Calibri" w:hAnsi="Calibri"/>
            <w:sz w:val="22"/>
            <w:szCs w:val="22"/>
          </w:rPr>
          <w:delText>under det fjärde kvartalet. Försäljningen påverkades dock negativt av ett bortfall på cirka tio procent till följd</w:delText>
        </w:r>
      </w:del>
      <w:ins w:id="269" w:author="Adam Charles Turner" w:date="2021-07-09T11:34:00Z">
        <w:r w:rsidR="004116B9">
          <w:rPr>
            <w:rFonts w:ascii="Calibri" w:hAnsi="Calibri"/>
            <w:sz w:val="22"/>
            <w:szCs w:val="22"/>
          </w:rPr>
          <w:t>på grund</w:t>
        </w:r>
      </w:ins>
      <w:r w:rsidR="004116B9">
        <w:rPr>
          <w:rFonts w:ascii="Calibri" w:hAnsi="Calibri"/>
          <w:sz w:val="22"/>
          <w:szCs w:val="22"/>
        </w:rPr>
        <w:t xml:space="preserve"> av uteblivna leveranser </w:t>
      </w:r>
      <w:del w:id="270" w:author="Adam Charles Turner" w:date="2021-07-09T11:34:00Z">
        <w:r w:rsidR="000925F9">
          <w:rPr>
            <w:rFonts w:ascii="Calibri" w:hAnsi="Calibri"/>
            <w:sz w:val="22"/>
            <w:szCs w:val="22"/>
          </w:rPr>
          <w:delText xml:space="preserve">beroende på en global brist på vissa elektronikkomponenter. </w:delText>
        </w:r>
      </w:del>
      <w:ins w:id="271" w:author="Adam Charles Turner" w:date="2021-07-09T11:34:00Z">
        <w:r w:rsidR="004116B9">
          <w:rPr>
            <w:rFonts w:ascii="Calibri" w:hAnsi="Calibri"/>
            <w:sz w:val="22"/>
            <w:szCs w:val="22"/>
          </w:rPr>
          <w:t>bedöms ha uppgått till över tio procent av omsättningen motsvarande cirka 20 mkr.</w:t>
        </w:r>
        <w:r w:rsidR="00B40C21">
          <w:rPr>
            <w:rFonts w:ascii="Calibri" w:hAnsi="Calibri"/>
            <w:sz w:val="22"/>
            <w:szCs w:val="22"/>
          </w:rPr>
          <w:t xml:space="preserve"> </w:t>
        </w:r>
      </w:ins>
      <w:r w:rsidR="004116B9">
        <w:rPr>
          <w:rFonts w:ascii="Calibri" w:hAnsi="Calibri"/>
          <w:sz w:val="22"/>
          <w:szCs w:val="22"/>
        </w:rPr>
        <w:t xml:space="preserve">Det </w:t>
      </w:r>
      <w:del w:id="272" w:author="Adam Charles Turner" w:date="2021-07-09T11:34:00Z">
        <w:r w:rsidR="000925F9">
          <w:rPr>
            <w:rFonts w:ascii="Calibri" w:hAnsi="Calibri"/>
            <w:sz w:val="22"/>
            <w:szCs w:val="22"/>
          </w:rPr>
          <w:delText>inverkade negativt</w:delText>
        </w:r>
        <w:r w:rsidR="00C27825">
          <w:rPr>
            <w:rFonts w:ascii="Calibri" w:hAnsi="Calibri"/>
            <w:sz w:val="22"/>
            <w:szCs w:val="22"/>
          </w:rPr>
          <w:delText xml:space="preserve"> på</w:delText>
        </w:r>
        <w:r w:rsidR="000925F9">
          <w:rPr>
            <w:rFonts w:ascii="Calibri" w:hAnsi="Calibri"/>
            <w:sz w:val="22"/>
            <w:szCs w:val="22"/>
          </w:rPr>
          <w:delText xml:space="preserve"> </w:delText>
        </w:r>
      </w:del>
      <w:ins w:id="273" w:author="Adam Charles Turner" w:date="2021-07-09T11:34:00Z">
        <w:r w:rsidR="004116B9">
          <w:rPr>
            <w:rFonts w:ascii="Calibri" w:hAnsi="Calibri"/>
            <w:sz w:val="22"/>
            <w:szCs w:val="22"/>
          </w:rPr>
          <w:t xml:space="preserve">påverkade </w:t>
        </w:r>
      </w:ins>
      <w:r w:rsidR="004116B9">
        <w:rPr>
          <w:rFonts w:ascii="Calibri" w:hAnsi="Calibri"/>
          <w:sz w:val="22"/>
          <w:szCs w:val="22"/>
        </w:rPr>
        <w:t>resultatet</w:t>
      </w:r>
      <w:del w:id="274" w:author="Adam Charles Turner" w:date="2021-07-09T11:34:00Z">
        <w:r w:rsidR="00043C7C">
          <w:rPr>
            <w:rFonts w:ascii="Calibri" w:hAnsi="Calibri"/>
            <w:sz w:val="22"/>
            <w:szCs w:val="22"/>
          </w:rPr>
          <w:delText>.</w:delText>
        </w:r>
      </w:del>
      <w:ins w:id="275" w:author="Adam Charles Turner" w:date="2021-07-09T11:34:00Z">
        <w:r w:rsidR="004116B9">
          <w:rPr>
            <w:rFonts w:ascii="Calibri" w:hAnsi="Calibri"/>
            <w:sz w:val="22"/>
            <w:szCs w:val="22"/>
          </w:rPr>
          <w:t xml:space="preserve"> som i annat fall skulle varit högre.</w:t>
        </w:r>
      </w:ins>
      <w:r w:rsidR="004116B9">
        <w:rPr>
          <w:rFonts w:ascii="Calibri" w:hAnsi="Calibri"/>
          <w:sz w:val="22"/>
          <w:szCs w:val="22"/>
        </w:rPr>
        <w:t xml:space="preserve"> </w:t>
      </w:r>
      <w:r w:rsidR="00043C7C">
        <w:rPr>
          <w:rFonts w:ascii="Calibri" w:hAnsi="Calibri"/>
          <w:sz w:val="22"/>
          <w:szCs w:val="22"/>
        </w:rPr>
        <w:t xml:space="preserve">Resultatet förbättrades ändå jämfört med </w:t>
      </w:r>
      <w:del w:id="276" w:author="Adam Charles Turner" w:date="2021-07-09T11:34:00Z">
        <w:r w:rsidR="00043C7C">
          <w:rPr>
            <w:rFonts w:ascii="Calibri" w:hAnsi="Calibri"/>
            <w:sz w:val="22"/>
            <w:szCs w:val="22"/>
          </w:rPr>
          <w:delText xml:space="preserve">resultatet </w:delText>
        </w:r>
      </w:del>
      <w:r w:rsidR="00043C7C">
        <w:rPr>
          <w:rFonts w:ascii="Calibri" w:hAnsi="Calibri"/>
          <w:sz w:val="22"/>
          <w:szCs w:val="22"/>
        </w:rPr>
        <w:t xml:space="preserve">samma period 2020 </w:t>
      </w:r>
      <w:del w:id="277" w:author="Adam Charles Turner" w:date="2021-07-09T11:34:00Z">
        <w:r w:rsidR="00043C7C">
          <w:rPr>
            <w:rFonts w:ascii="Calibri" w:hAnsi="Calibri"/>
            <w:sz w:val="22"/>
            <w:szCs w:val="22"/>
          </w:rPr>
          <w:delText xml:space="preserve">som dock var belastat med strukturkostnader.  </w:delText>
        </w:r>
      </w:del>
    </w:p>
    <w:p w14:paraId="00136524" w14:textId="77777777" w:rsidR="00043C7C" w:rsidRDefault="00043C7C" w:rsidP="00F976E5">
      <w:pPr>
        <w:rPr>
          <w:del w:id="278" w:author="Adam Charles Turner" w:date="2021-07-09T11:34:00Z"/>
          <w:rFonts w:ascii="Calibri" w:hAnsi="Calibri"/>
          <w:sz w:val="22"/>
          <w:szCs w:val="22"/>
        </w:rPr>
      </w:pPr>
    </w:p>
    <w:p w14:paraId="772C5F19" w14:textId="71D604B0" w:rsidR="00043C7C" w:rsidRDefault="00043C7C" w:rsidP="00F976E5">
      <w:pPr>
        <w:rPr>
          <w:ins w:id="279" w:author="Adam Charles Turner" w:date="2021-07-09T11:34:00Z"/>
          <w:rFonts w:ascii="Calibri" w:hAnsi="Calibri"/>
          <w:sz w:val="22"/>
          <w:szCs w:val="22"/>
        </w:rPr>
      </w:pPr>
      <w:del w:id="280" w:author="Adam Charles Turner" w:date="2021-07-09T11:34:00Z">
        <w:r>
          <w:rPr>
            <w:rFonts w:ascii="Calibri" w:hAnsi="Calibri"/>
            <w:sz w:val="22"/>
            <w:szCs w:val="22"/>
          </w:rPr>
          <w:delText>Besparingarna från strukturprogrammet har fått avsedd effekt. Med likartad försäljningsvolym förbättrades resultatet med elva mkr</w:delText>
        </w:r>
      </w:del>
      <w:ins w:id="281" w:author="Adam Charles Turner" w:date="2021-07-09T11:34:00Z">
        <w:r w:rsidR="002410A5">
          <w:rPr>
            <w:rFonts w:ascii="Calibri" w:hAnsi="Calibri"/>
            <w:sz w:val="22"/>
            <w:szCs w:val="22"/>
          </w:rPr>
          <w:t>så en rörelseförlust kunde vändas till ett nollresultat</w:t>
        </w:r>
      </w:ins>
      <w:r w:rsidR="002410A5">
        <w:rPr>
          <w:rFonts w:ascii="Calibri" w:hAnsi="Calibri"/>
          <w:sz w:val="22"/>
          <w:szCs w:val="22"/>
        </w:rPr>
        <w:t xml:space="preserve"> under det </w:t>
      </w:r>
      <w:del w:id="282" w:author="Adam Charles Turner" w:date="2021-07-09T11:34:00Z">
        <w:r>
          <w:rPr>
            <w:rFonts w:ascii="Calibri" w:hAnsi="Calibri"/>
            <w:sz w:val="22"/>
            <w:szCs w:val="22"/>
          </w:rPr>
          <w:delText>första</w:delText>
        </w:r>
      </w:del>
      <w:ins w:id="283" w:author="Adam Charles Turner" w:date="2021-07-09T11:34:00Z">
        <w:r w:rsidR="002410A5">
          <w:rPr>
            <w:rFonts w:ascii="Calibri" w:hAnsi="Calibri"/>
            <w:sz w:val="22"/>
            <w:szCs w:val="22"/>
          </w:rPr>
          <w:t>andra</w:t>
        </w:r>
      </w:ins>
      <w:r w:rsidR="002410A5">
        <w:rPr>
          <w:rFonts w:ascii="Calibri" w:hAnsi="Calibri"/>
          <w:sz w:val="22"/>
          <w:szCs w:val="22"/>
        </w:rPr>
        <w:t xml:space="preserve"> kvartalet i år</w:t>
      </w:r>
      <w:del w:id="284" w:author="Adam Charles Turner" w:date="2021-07-09T11:34:00Z">
        <w:r>
          <w:rPr>
            <w:rFonts w:ascii="Calibri" w:hAnsi="Calibri"/>
            <w:sz w:val="22"/>
            <w:szCs w:val="22"/>
          </w:rPr>
          <w:delText xml:space="preserve"> jämfört med det fjärde kvartalet 2020. Affärsenhetens lägre kostnadsnivå</w:delText>
        </w:r>
      </w:del>
      <w:ins w:id="285" w:author="Adam Charles Turner" w:date="2021-07-09T11:34:00Z">
        <w:r w:rsidR="002410A5">
          <w:rPr>
            <w:rFonts w:ascii="Calibri" w:hAnsi="Calibri"/>
            <w:sz w:val="22"/>
            <w:szCs w:val="22"/>
          </w:rPr>
          <w:t>. Affärsenheten har även mött vissa prishöjningar på särskilt nyckelkomponenter. Prishöjningarna</w:t>
        </w:r>
      </w:ins>
      <w:r w:rsidR="002410A5">
        <w:rPr>
          <w:rFonts w:ascii="Calibri" w:hAnsi="Calibri"/>
          <w:sz w:val="22"/>
          <w:szCs w:val="22"/>
        </w:rPr>
        <w:t xml:space="preserve"> kommer att </w:t>
      </w:r>
      <w:del w:id="286" w:author="Adam Charles Turner" w:date="2021-07-09T11:34:00Z">
        <w:r>
          <w:rPr>
            <w:rFonts w:ascii="Calibri" w:hAnsi="Calibri"/>
            <w:sz w:val="22"/>
            <w:szCs w:val="22"/>
          </w:rPr>
          <w:delText xml:space="preserve">ge </w:delText>
        </w:r>
      </w:del>
      <w:ins w:id="287" w:author="Adam Charles Turner" w:date="2021-07-09T11:34:00Z">
        <w:r w:rsidR="002410A5">
          <w:rPr>
            <w:rFonts w:ascii="Calibri" w:hAnsi="Calibri"/>
            <w:sz w:val="22"/>
            <w:szCs w:val="22"/>
          </w:rPr>
          <w:t xml:space="preserve">föras </w:t>
        </w:r>
        <w:r w:rsidR="00B40C21">
          <w:rPr>
            <w:rFonts w:ascii="Calibri" w:hAnsi="Calibri"/>
            <w:sz w:val="22"/>
            <w:szCs w:val="22"/>
          </w:rPr>
          <w:t xml:space="preserve">vidare </w:t>
        </w:r>
        <w:r w:rsidR="002410A5">
          <w:rPr>
            <w:rFonts w:ascii="Calibri" w:hAnsi="Calibri"/>
            <w:sz w:val="22"/>
            <w:szCs w:val="22"/>
          </w:rPr>
          <w:t>till nästa led under kommande kvartal.</w:t>
        </w:r>
      </w:ins>
    </w:p>
    <w:p w14:paraId="2F3B21EA" w14:textId="77777777" w:rsidR="002410A5" w:rsidRDefault="002410A5" w:rsidP="00F976E5">
      <w:pPr>
        <w:rPr>
          <w:ins w:id="288" w:author="Adam Charles Turner" w:date="2021-07-09T11:34:00Z"/>
          <w:rFonts w:ascii="Calibri" w:hAnsi="Calibri"/>
          <w:sz w:val="22"/>
          <w:szCs w:val="22"/>
        </w:rPr>
      </w:pPr>
    </w:p>
    <w:p w14:paraId="2A252E4C" w14:textId="1C95AC7A" w:rsidR="00A46008" w:rsidRDefault="002B4568" w:rsidP="00F976E5">
      <w:pPr>
        <w:rPr>
          <w:del w:id="289" w:author="Adam Charles Turner" w:date="2021-07-09T11:34:00Z"/>
          <w:rFonts w:ascii="Calibri" w:hAnsi="Calibri"/>
          <w:sz w:val="22"/>
          <w:szCs w:val="22"/>
        </w:rPr>
      </w:pPr>
      <w:r>
        <w:rPr>
          <w:rFonts w:ascii="Calibri" w:hAnsi="Calibri"/>
          <w:sz w:val="22"/>
          <w:szCs w:val="22"/>
        </w:rPr>
        <w:t>&amp;&amp;</w:t>
      </w:r>
      <w:ins w:id="290" w:author="Adam Charles Turner" w:date="2021-07-09T11:34:00Z">
        <w:r w:rsidR="002410A5">
          <w:rPr>
            <w:rFonts w:ascii="Calibri" w:hAnsi="Calibri"/>
            <w:sz w:val="22"/>
            <w:szCs w:val="22"/>
          </w:rPr>
          <w:t xml:space="preserve">Försäljningen av X2-terminalerna har </w:t>
        </w:r>
      </w:ins>
      <w:r w:rsidR="002410A5">
        <w:rPr>
          <w:rFonts w:ascii="Calibri" w:hAnsi="Calibri"/>
          <w:sz w:val="22"/>
          <w:szCs w:val="22"/>
        </w:rPr>
        <w:t xml:space="preserve">fortsatt </w:t>
      </w:r>
      <w:del w:id="291" w:author="Adam Charles Turner" w:date="2021-07-09T11:34:00Z">
        <w:r w:rsidR="00043C7C">
          <w:rPr>
            <w:rFonts w:ascii="Calibri" w:hAnsi="Calibri"/>
            <w:sz w:val="22"/>
            <w:szCs w:val="22"/>
          </w:rPr>
          <w:delText xml:space="preserve">positiva effekter i takt med att försäljningsvolymerna stiger. </w:delText>
        </w:r>
        <w:r w:rsidR="006C6FB1">
          <w:rPr>
            <w:rFonts w:ascii="Calibri" w:hAnsi="Calibri"/>
            <w:sz w:val="22"/>
            <w:szCs w:val="22"/>
          </w:rPr>
          <w:delText>Beijer Electronics bedöms också kunna dra fördel av en mer gynnsam produktmix under 2021 då Europa</w:delText>
        </w:r>
      </w:del>
      <w:ins w:id="292" w:author="Adam Charles Turner" w:date="2021-07-09T11:34:00Z">
        <w:r w:rsidR="002410A5">
          <w:rPr>
            <w:rFonts w:ascii="Calibri" w:hAnsi="Calibri"/>
            <w:sz w:val="22"/>
            <w:szCs w:val="22"/>
          </w:rPr>
          <w:t>utvecklats positivt</w:t>
        </w:r>
      </w:ins>
      <w:r w:rsidR="002410A5">
        <w:rPr>
          <w:rFonts w:ascii="Calibri" w:hAnsi="Calibri"/>
          <w:sz w:val="22"/>
          <w:szCs w:val="22"/>
        </w:rPr>
        <w:t xml:space="preserve"> och </w:t>
      </w:r>
      <w:del w:id="293" w:author="Adam Charles Turner" w:date="2021-07-09T11:34:00Z">
        <w:r w:rsidR="006C6FB1">
          <w:rPr>
            <w:rFonts w:ascii="Calibri" w:hAnsi="Calibri"/>
            <w:sz w:val="22"/>
            <w:szCs w:val="22"/>
          </w:rPr>
          <w:delText>USA väntas växa i andel av den totala försäljningen i enlighet med mönstret i orderingången. Denna produktmix var ogynnsam under 2020.</w:delText>
        </w:r>
      </w:del>
    </w:p>
    <w:p w14:paraId="6F6DF086" w14:textId="77777777" w:rsidR="006C6FB1" w:rsidRDefault="006C6FB1" w:rsidP="00F976E5">
      <w:pPr>
        <w:rPr>
          <w:del w:id="294" w:author="Adam Charles Turner" w:date="2021-07-09T11:34:00Z"/>
          <w:rFonts w:ascii="Calibri" w:hAnsi="Calibri"/>
          <w:sz w:val="22"/>
          <w:szCs w:val="22"/>
        </w:rPr>
      </w:pPr>
    </w:p>
    <w:p w14:paraId="5B9978B0" w14:textId="6BD0E965" w:rsidR="00F931D4" w:rsidRDefault="006C6FB1" w:rsidP="00F976E5">
      <w:pPr>
        <w:rPr>
          <w:rFonts w:ascii="Calibri" w:hAnsi="Calibri"/>
          <w:sz w:val="22"/>
          <w:szCs w:val="22"/>
        </w:rPr>
      </w:pPr>
      <w:del w:id="295" w:author="Adam Charles Turner" w:date="2021-07-09T11:34:00Z">
        <w:r>
          <w:rPr>
            <w:rFonts w:ascii="Calibri" w:hAnsi="Calibri"/>
            <w:sz w:val="22"/>
            <w:szCs w:val="22"/>
          </w:rPr>
          <w:delText>Affärsenheten har slagit vakt om nivån på produktutvecklingen</w:delText>
        </w:r>
        <w:r w:rsidR="0078278B">
          <w:rPr>
            <w:rFonts w:ascii="Calibri" w:hAnsi="Calibri"/>
            <w:sz w:val="22"/>
            <w:szCs w:val="22"/>
          </w:rPr>
          <w:delText xml:space="preserve"> och säkerställt organisation</w:delText>
        </w:r>
        <w:r w:rsidR="00F931D4">
          <w:rPr>
            <w:rFonts w:ascii="Calibri" w:hAnsi="Calibri"/>
            <w:sz w:val="22"/>
            <w:szCs w:val="22"/>
          </w:rPr>
          <w:delText>ens kompetens</w:delText>
        </w:r>
        <w:r w:rsidR="0078278B">
          <w:rPr>
            <w:rFonts w:ascii="Calibri" w:hAnsi="Calibri"/>
            <w:sz w:val="22"/>
            <w:szCs w:val="22"/>
          </w:rPr>
          <w:delText>.</w:delText>
        </w:r>
      </w:del>
      <w:ins w:id="296" w:author="Adam Charles Turner" w:date="2021-07-09T11:34:00Z">
        <w:r w:rsidR="002410A5">
          <w:rPr>
            <w:rFonts w:ascii="Calibri" w:hAnsi="Calibri"/>
            <w:sz w:val="22"/>
            <w:szCs w:val="22"/>
          </w:rPr>
          <w:t>under perioden svarade de för nära 70 procent av affärsenhetens omsättning.</w:t>
        </w:r>
      </w:ins>
      <w:r w:rsidR="002410A5">
        <w:rPr>
          <w:rFonts w:ascii="Calibri" w:hAnsi="Calibri"/>
          <w:sz w:val="22"/>
          <w:szCs w:val="22"/>
        </w:rPr>
        <w:t xml:space="preserve"> Under det första </w:t>
      </w:r>
      <w:del w:id="297" w:author="Adam Charles Turner" w:date="2021-07-09T11:34:00Z">
        <w:r w:rsidR="0078278B">
          <w:rPr>
            <w:rFonts w:ascii="Calibri" w:hAnsi="Calibri"/>
            <w:sz w:val="22"/>
            <w:szCs w:val="22"/>
          </w:rPr>
          <w:delText>kvartalet</w:delText>
        </w:r>
      </w:del>
      <w:ins w:id="298" w:author="Adam Charles Turner" w:date="2021-07-09T11:34:00Z">
        <w:r w:rsidR="002410A5">
          <w:rPr>
            <w:rFonts w:ascii="Calibri" w:hAnsi="Calibri"/>
            <w:sz w:val="22"/>
            <w:szCs w:val="22"/>
          </w:rPr>
          <w:t>halvåret</w:t>
        </w:r>
      </w:ins>
      <w:r w:rsidR="002410A5">
        <w:rPr>
          <w:rFonts w:ascii="Calibri" w:hAnsi="Calibri"/>
          <w:sz w:val="22"/>
          <w:szCs w:val="22"/>
        </w:rPr>
        <w:t xml:space="preserve"> </w:t>
      </w:r>
      <w:r w:rsidR="0078278B">
        <w:rPr>
          <w:rFonts w:ascii="Calibri" w:hAnsi="Calibri"/>
          <w:sz w:val="22"/>
          <w:szCs w:val="22"/>
        </w:rPr>
        <w:t xml:space="preserve">lanserades </w:t>
      </w:r>
      <w:del w:id="299" w:author="Adam Charles Turner" w:date="2021-07-09T11:34:00Z">
        <w:r w:rsidR="0078278B">
          <w:rPr>
            <w:rFonts w:ascii="Calibri" w:hAnsi="Calibri"/>
            <w:sz w:val="22"/>
            <w:szCs w:val="22"/>
          </w:rPr>
          <w:delText>en uppdaterad version</w:delText>
        </w:r>
      </w:del>
      <w:ins w:id="300" w:author="Adam Charles Turner" w:date="2021-07-09T11:34:00Z">
        <w:r w:rsidR="002410A5">
          <w:rPr>
            <w:rFonts w:ascii="Calibri" w:hAnsi="Calibri"/>
            <w:sz w:val="22"/>
            <w:szCs w:val="22"/>
          </w:rPr>
          <w:t xml:space="preserve">två </w:t>
        </w:r>
        <w:r w:rsidR="0078278B">
          <w:rPr>
            <w:rFonts w:ascii="Calibri" w:hAnsi="Calibri"/>
            <w:sz w:val="22"/>
            <w:szCs w:val="22"/>
          </w:rPr>
          <w:t>uppdaterad</w:t>
        </w:r>
        <w:r w:rsidR="002410A5">
          <w:rPr>
            <w:rFonts w:ascii="Calibri" w:hAnsi="Calibri"/>
            <w:sz w:val="22"/>
            <w:szCs w:val="22"/>
          </w:rPr>
          <w:t>e</w:t>
        </w:r>
        <w:r w:rsidR="0078278B">
          <w:rPr>
            <w:rFonts w:ascii="Calibri" w:hAnsi="Calibri"/>
            <w:sz w:val="22"/>
            <w:szCs w:val="22"/>
          </w:rPr>
          <w:t xml:space="preserve"> version</w:t>
        </w:r>
        <w:r w:rsidR="002410A5">
          <w:rPr>
            <w:rFonts w:ascii="Calibri" w:hAnsi="Calibri"/>
            <w:sz w:val="22"/>
            <w:szCs w:val="22"/>
          </w:rPr>
          <w:t>er</w:t>
        </w:r>
      </w:ins>
      <w:r w:rsidR="0078278B">
        <w:rPr>
          <w:rFonts w:ascii="Calibri" w:hAnsi="Calibri"/>
          <w:sz w:val="22"/>
          <w:szCs w:val="22"/>
        </w:rPr>
        <w:t xml:space="preserve"> </w:t>
      </w:r>
      <w:r w:rsidR="005931C9">
        <w:rPr>
          <w:rFonts w:ascii="Calibri" w:hAnsi="Calibri"/>
          <w:sz w:val="22"/>
          <w:szCs w:val="22"/>
        </w:rPr>
        <w:t xml:space="preserve">av </w:t>
      </w:r>
      <w:r w:rsidR="0078278B">
        <w:rPr>
          <w:rFonts w:ascii="Calibri" w:hAnsi="Calibri"/>
          <w:sz w:val="22"/>
          <w:szCs w:val="22"/>
        </w:rPr>
        <w:t>operatörsterminalen X2</w:t>
      </w:r>
      <w:del w:id="301" w:author="Adam Charles Turner" w:date="2021-07-09T11:34:00Z">
        <w:r w:rsidR="0078278B">
          <w:rPr>
            <w:rFonts w:ascii="Calibri" w:hAnsi="Calibri"/>
            <w:sz w:val="22"/>
            <w:szCs w:val="22"/>
          </w:rPr>
          <w:delText>-base.</w:delText>
        </w:r>
      </w:del>
      <w:ins w:id="302" w:author="Adam Charles Turner" w:date="2021-07-09T11:34:00Z">
        <w:r w:rsidR="00B40C21">
          <w:rPr>
            <w:rFonts w:ascii="Calibri" w:hAnsi="Calibri"/>
            <w:sz w:val="22"/>
            <w:szCs w:val="22"/>
          </w:rPr>
          <w:t xml:space="preserve"> </w:t>
        </w:r>
        <w:proofErr w:type="spellStart"/>
        <w:r w:rsidR="0078278B">
          <w:rPr>
            <w:rFonts w:ascii="Calibri" w:hAnsi="Calibri"/>
            <w:sz w:val="22"/>
            <w:szCs w:val="22"/>
          </w:rPr>
          <w:t>base</w:t>
        </w:r>
        <w:proofErr w:type="spellEnd"/>
        <w:r w:rsidR="002410A5">
          <w:rPr>
            <w:rFonts w:ascii="Calibri" w:hAnsi="Calibri"/>
            <w:sz w:val="22"/>
            <w:szCs w:val="22"/>
          </w:rPr>
          <w:t xml:space="preserve"> varav den ena är en inträdesmodell och den andra en modell med hög</w:t>
        </w:r>
        <w:r w:rsidR="00650F78">
          <w:rPr>
            <w:rFonts w:ascii="Calibri" w:hAnsi="Calibri"/>
            <w:sz w:val="22"/>
            <w:szCs w:val="22"/>
          </w:rPr>
          <w:t>re</w:t>
        </w:r>
        <w:r w:rsidR="002410A5">
          <w:rPr>
            <w:rFonts w:ascii="Calibri" w:hAnsi="Calibri"/>
            <w:sz w:val="22"/>
            <w:szCs w:val="22"/>
          </w:rPr>
          <w:t xml:space="preserve"> prestanda.</w:t>
        </w:r>
      </w:ins>
      <w:r w:rsidR="002410A5">
        <w:rPr>
          <w:rFonts w:ascii="Calibri" w:hAnsi="Calibri"/>
          <w:sz w:val="22"/>
          <w:szCs w:val="22"/>
        </w:rPr>
        <w:t xml:space="preserve"> </w:t>
      </w:r>
      <w:r w:rsidR="0078278B">
        <w:rPr>
          <w:rFonts w:ascii="Calibri" w:hAnsi="Calibri"/>
          <w:sz w:val="22"/>
          <w:szCs w:val="22"/>
        </w:rPr>
        <w:t>Samarbetet med affärsenheten Korenix har fortskridit enligt plan</w:t>
      </w:r>
      <w:r w:rsidR="002B157B">
        <w:rPr>
          <w:rFonts w:ascii="Calibri" w:hAnsi="Calibri"/>
          <w:sz w:val="22"/>
          <w:szCs w:val="22"/>
        </w:rPr>
        <w:t xml:space="preserve">. </w:t>
      </w:r>
      <w:del w:id="303" w:author="Adam Charles Turner" w:date="2021-07-09T11:34:00Z">
        <w:r w:rsidR="002B157B">
          <w:rPr>
            <w:rFonts w:ascii="Calibri" w:hAnsi="Calibri"/>
            <w:sz w:val="22"/>
            <w:szCs w:val="22"/>
          </w:rPr>
          <w:delText>Beijer Electronics har under kvartalet etablerat sig som en försäljningskanal för Korenix produkter och en kombination av affärsenheternas produkter i USA.</w:delText>
        </w:r>
      </w:del>
    </w:p>
    <w:p w14:paraId="78BAC962" w14:textId="77777777" w:rsidR="00C12D87" w:rsidRPr="00C12D87" w:rsidRDefault="00C12D87" w:rsidP="00161037">
      <w:pPr>
        <w:rPr>
          <w:rFonts w:ascii="Calibri" w:hAnsi="Calibri"/>
          <w:sz w:val="22"/>
          <w:szCs w:val="22"/>
        </w:rPr>
      </w:pPr>
    </w:p>
    <w:p w14:paraId="51FCC0C3" w14:textId="4896AFB1" w:rsidR="00F976E5" w:rsidRPr="00F04A83" w:rsidRDefault="00F976E5" w:rsidP="00F976E5">
      <w:pPr>
        <w:rPr>
          <w:rFonts w:ascii="Calibri" w:hAnsi="Calibri"/>
          <w:b/>
          <w:sz w:val="22"/>
          <w:szCs w:val="22"/>
        </w:rPr>
      </w:pPr>
      <w:del w:id="304" w:author="Adam Charles Turner" w:date="2021-07-09T11:34:00Z">
        <w:r w:rsidRPr="00F04A83">
          <w:rPr>
            <w:rFonts w:ascii="Calibri" w:hAnsi="Calibri"/>
            <w:b/>
            <w:sz w:val="22"/>
            <w:szCs w:val="22"/>
          </w:rPr>
          <w:delText>Första</w:delText>
        </w:r>
      </w:del>
      <w:ins w:id="305" w:author="Adam Charles Turner" w:date="2021-07-09T11:34:00Z">
        <w:r w:rsidR="00061282">
          <w:rPr>
            <w:rFonts w:ascii="Calibri" w:hAnsi="Calibri"/>
            <w:b/>
            <w:sz w:val="22"/>
            <w:szCs w:val="22"/>
          </w:rPr>
          <w:t>Andra</w:t>
        </w:r>
      </w:ins>
      <w:r w:rsidR="00061282">
        <w:rPr>
          <w:rFonts w:ascii="Calibri" w:hAnsi="Calibri"/>
          <w:b/>
          <w:sz w:val="22"/>
          <w:szCs w:val="22"/>
        </w:rPr>
        <w:t xml:space="preserve"> </w:t>
      </w:r>
      <w:r w:rsidRPr="00F04A83">
        <w:rPr>
          <w:rFonts w:ascii="Calibri" w:hAnsi="Calibri"/>
          <w:b/>
          <w:sz w:val="22"/>
          <w:szCs w:val="22"/>
        </w:rPr>
        <w:t>kvartalet</w:t>
      </w:r>
    </w:p>
    <w:p w14:paraId="0EABAB40" w14:textId="3600FA2F" w:rsidR="00061282" w:rsidRDefault="00F976E5" w:rsidP="00F976E5">
      <w:pPr>
        <w:rPr>
          <w:ins w:id="306" w:author="Adam Charles Turner" w:date="2021-07-09T11:34:00Z"/>
          <w:rFonts w:ascii="Calibri" w:hAnsi="Calibri"/>
          <w:sz w:val="22"/>
          <w:szCs w:val="22"/>
        </w:rPr>
      </w:pPr>
      <w:r>
        <w:rPr>
          <w:rFonts w:ascii="Calibri" w:hAnsi="Calibri"/>
          <w:sz w:val="22"/>
          <w:szCs w:val="22"/>
        </w:rPr>
        <w:t xml:space="preserve">Orderingången </w:t>
      </w:r>
      <w:r w:rsidR="00A81BEB">
        <w:rPr>
          <w:rFonts w:ascii="Calibri" w:hAnsi="Calibri"/>
          <w:sz w:val="22"/>
          <w:szCs w:val="22"/>
        </w:rPr>
        <w:t xml:space="preserve">ökade med </w:t>
      </w:r>
      <w:del w:id="307" w:author="Adam Charles Turner" w:date="2021-07-09T11:34:00Z">
        <w:r w:rsidR="00A81BEB">
          <w:rPr>
            <w:rFonts w:ascii="Calibri" w:hAnsi="Calibri"/>
            <w:sz w:val="22"/>
            <w:szCs w:val="22"/>
          </w:rPr>
          <w:delText>17</w:delText>
        </w:r>
      </w:del>
      <w:ins w:id="308" w:author="Adam Charles Turner" w:date="2021-07-09T11:34:00Z">
        <w:r w:rsidR="00BC568B">
          <w:rPr>
            <w:rFonts w:ascii="Calibri" w:hAnsi="Calibri"/>
            <w:sz w:val="22"/>
            <w:szCs w:val="22"/>
          </w:rPr>
          <w:t>79</w:t>
        </w:r>
      </w:ins>
      <w:r w:rsidR="00BC568B">
        <w:rPr>
          <w:rFonts w:ascii="Calibri" w:hAnsi="Calibri"/>
          <w:sz w:val="22"/>
          <w:szCs w:val="22"/>
        </w:rPr>
        <w:t xml:space="preserve"> p</w:t>
      </w:r>
      <w:r w:rsidR="005D3BCD">
        <w:rPr>
          <w:rFonts w:ascii="Calibri" w:hAnsi="Calibri"/>
          <w:sz w:val="22"/>
          <w:szCs w:val="22"/>
        </w:rPr>
        <w:t xml:space="preserve">rocent till </w:t>
      </w:r>
      <w:del w:id="309" w:author="Adam Charles Turner" w:date="2021-07-09T11:34:00Z">
        <w:r w:rsidR="00A81BEB">
          <w:rPr>
            <w:rFonts w:ascii="Calibri" w:hAnsi="Calibri"/>
            <w:sz w:val="22"/>
            <w:szCs w:val="22"/>
          </w:rPr>
          <w:delText>220</w:delText>
        </w:r>
      </w:del>
      <w:ins w:id="310" w:author="Adam Charles Turner" w:date="2021-07-09T11:34:00Z">
        <w:r w:rsidR="00E13853">
          <w:rPr>
            <w:rFonts w:ascii="Calibri" w:hAnsi="Calibri"/>
            <w:sz w:val="22"/>
            <w:szCs w:val="22"/>
          </w:rPr>
          <w:t>216</w:t>
        </w:r>
      </w:ins>
      <w:r w:rsidR="00E13853">
        <w:rPr>
          <w:rFonts w:ascii="Calibri" w:hAnsi="Calibri"/>
          <w:sz w:val="22"/>
          <w:szCs w:val="22"/>
        </w:rPr>
        <w:t xml:space="preserve"> </w:t>
      </w:r>
      <w:r>
        <w:rPr>
          <w:rFonts w:ascii="Calibri" w:hAnsi="Calibri"/>
          <w:sz w:val="22"/>
          <w:szCs w:val="22"/>
        </w:rPr>
        <w:t>mkr (</w:t>
      </w:r>
      <w:del w:id="311" w:author="Adam Charles Turner" w:date="2021-07-09T11:34:00Z">
        <w:r>
          <w:rPr>
            <w:rFonts w:ascii="Calibri" w:hAnsi="Calibri"/>
            <w:sz w:val="22"/>
            <w:szCs w:val="22"/>
          </w:rPr>
          <w:delText>1</w:delText>
        </w:r>
        <w:r w:rsidR="005D3BCD">
          <w:rPr>
            <w:rFonts w:ascii="Calibri" w:hAnsi="Calibri"/>
            <w:sz w:val="22"/>
            <w:szCs w:val="22"/>
          </w:rPr>
          <w:delText>8</w:delText>
        </w:r>
        <w:r w:rsidR="00A81BEB">
          <w:rPr>
            <w:rFonts w:ascii="Calibri" w:hAnsi="Calibri"/>
            <w:sz w:val="22"/>
            <w:szCs w:val="22"/>
          </w:rPr>
          <w:delText>8</w:delText>
        </w:r>
        <w:r>
          <w:rPr>
            <w:rFonts w:ascii="Calibri" w:hAnsi="Calibri"/>
            <w:sz w:val="22"/>
            <w:szCs w:val="22"/>
          </w:rPr>
          <w:delText>)</w:delText>
        </w:r>
        <w:r w:rsidR="00311946">
          <w:rPr>
            <w:rFonts w:ascii="Calibri" w:hAnsi="Calibri"/>
            <w:sz w:val="22"/>
            <w:szCs w:val="22"/>
          </w:rPr>
          <w:delText>, justerat för valutaeffekter steg orderingången med 25 procent.</w:delText>
        </w:r>
      </w:del>
      <w:ins w:id="312" w:author="Adam Charles Turner" w:date="2021-07-09T11:34:00Z">
        <w:r w:rsidR="003A2934">
          <w:rPr>
            <w:rFonts w:ascii="Calibri" w:hAnsi="Calibri"/>
            <w:sz w:val="22"/>
            <w:szCs w:val="22"/>
          </w:rPr>
          <w:t>121</w:t>
        </w:r>
        <w:r w:rsidR="00580ED0">
          <w:rPr>
            <w:rFonts w:ascii="Calibri" w:hAnsi="Calibri"/>
            <w:sz w:val="22"/>
            <w:szCs w:val="22"/>
          </w:rPr>
          <w:t>)</w:t>
        </w:r>
        <w:r>
          <w:rPr>
            <w:rFonts w:ascii="Calibri" w:hAnsi="Calibri"/>
            <w:sz w:val="22"/>
            <w:szCs w:val="22"/>
          </w:rPr>
          <w:t>.</w:t>
        </w:r>
      </w:ins>
      <w:r>
        <w:rPr>
          <w:rFonts w:ascii="Calibri" w:hAnsi="Calibri"/>
          <w:sz w:val="22"/>
          <w:szCs w:val="22"/>
        </w:rPr>
        <w:t xml:space="preserve"> Omsättningen </w:t>
      </w:r>
      <w:del w:id="313" w:author="Adam Charles Turner" w:date="2021-07-09T11:34:00Z">
        <w:r w:rsidR="005D3BCD">
          <w:rPr>
            <w:rFonts w:ascii="Calibri" w:hAnsi="Calibri"/>
            <w:sz w:val="22"/>
            <w:szCs w:val="22"/>
          </w:rPr>
          <w:delText>uppgick</w:delText>
        </w:r>
      </w:del>
      <w:ins w:id="314" w:author="Adam Charles Turner" w:date="2021-07-09T11:34:00Z">
        <w:r w:rsidR="003777A0">
          <w:rPr>
            <w:rFonts w:ascii="Calibri" w:hAnsi="Calibri"/>
            <w:sz w:val="22"/>
            <w:szCs w:val="22"/>
          </w:rPr>
          <w:t xml:space="preserve">steg </w:t>
        </w:r>
        <w:r w:rsidR="00755C71">
          <w:rPr>
            <w:rFonts w:ascii="Calibri" w:hAnsi="Calibri"/>
            <w:sz w:val="22"/>
            <w:szCs w:val="22"/>
          </w:rPr>
          <w:t>med sju procent</w:t>
        </w:r>
      </w:ins>
      <w:r w:rsidR="00755C71">
        <w:rPr>
          <w:rFonts w:ascii="Calibri" w:hAnsi="Calibri"/>
          <w:sz w:val="22"/>
          <w:szCs w:val="22"/>
        </w:rPr>
        <w:t xml:space="preserve"> </w:t>
      </w:r>
      <w:r w:rsidR="005D3BCD">
        <w:rPr>
          <w:rFonts w:ascii="Calibri" w:hAnsi="Calibri"/>
          <w:sz w:val="22"/>
          <w:szCs w:val="22"/>
        </w:rPr>
        <w:t xml:space="preserve">till </w:t>
      </w:r>
      <w:del w:id="315" w:author="Adam Charles Turner" w:date="2021-07-09T11:34:00Z">
        <w:r w:rsidR="00A81BEB">
          <w:rPr>
            <w:rFonts w:ascii="Calibri" w:hAnsi="Calibri"/>
            <w:sz w:val="22"/>
            <w:szCs w:val="22"/>
          </w:rPr>
          <w:delText>144</w:delText>
        </w:r>
      </w:del>
      <w:ins w:id="316" w:author="Adam Charles Turner" w:date="2021-07-09T11:34:00Z">
        <w:r w:rsidR="008602CB">
          <w:rPr>
            <w:rFonts w:ascii="Calibri" w:hAnsi="Calibri"/>
            <w:sz w:val="22"/>
            <w:szCs w:val="22"/>
          </w:rPr>
          <w:t>164</w:t>
        </w:r>
      </w:ins>
      <w:r w:rsidR="00A81BEB">
        <w:rPr>
          <w:rFonts w:ascii="Calibri" w:hAnsi="Calibri"/>
          <w:sz w:val="22"/>
          <w:szCs w:val="22"/>
        </w:rPr>
        <w:t xml:space="preserve"> </w:t>
      </w:r>
      <w:r w:rsidR="005D3BCD">
        <w:rPr>
          <w:rFonts w:ascii="Calibri" w:hAnsi="Calibri"/>
          <w:sz w:val="22"/>
          <w:szCs w:val="22"/>
        </w:rPr>
        <w:t>mkr</w:t>
      </w:r>
      <w:r>
        <w:rPr>
          <w:rFonts w:ascii="Calibri" w:hAnsi="Calibri"/>
          <w:sz w:val="22"/>
          <w:szCs w:val="22"/>
        </w:rPr>
        <w:t xml:space="preserve"> (</w:t>
      </w:r>
      <w:del w:id="317" w:author="Adam Charles Turner" w:date="2021-07-09T11:34:00Z">
        <w:r>
          <w:rPr>
            <w:rFonts w:ascii="Calibri" w:hAnsi="Calibri"/>
            <w:sz w:val="22"/>
            <w:szCs w:val="22"/>
          </w:rPr>
          <w:delText>1</w:delText>
        </w:r>
        <w:r w:rsidR="00A81BEB">
          <w:rPr>
            <w:rFonts w:ascii="Calibri" w:hAnsi="Calibri"/>
            <w:sz w:val="22"/>
            <w:szCs w:val="22"/>
          </w:rPr>
          <w:delText>64</w:delText>
        </w:r>
      </w:del>
      <w:ins w:id="318" w:author="Adam Charles Turner" w:date="2021-07-09T11:34:00Z">
        <w:r w:rsidR="00DF02C1">
          <w:rPr>
            <w:rFonts w:ascii="Calibri" w:hAnsi="Calibri"/>
            <w:sz w:val="22"/>
            <w:szCs w:val="22"/>
          </w:rPr>
          <w:t>153</w:t>
        </w:r>
      </w:ins>
      <w:r w:rsidR="00580ED0">
        <w:rPr>
          <w:rFonts w:ascii="Calibri" w:hAnsi="Calibri"/>
          <w:sz w:val="22"/>
          <w:szCs w:val="22"/>
        </w:rPr>
        <w:t>)</w:t>
      </w:r>
      <w:r>
        <w:rPr>
          <w:rFonts w:ascii="Calibri" w:hAnsi="Calibri"/>
          <w:sz w:val="22"/>
          <w:szCs w:val="22"/>
        </w:rPr>
        <w:t>. Rörelseresultatet före avskriv</w:t>
      </w:r>
      <w:r w:rsidR="005D3BCD">
        <w:rPr>
          <w:rFonts w:ascii="Calibri" w:hAnsi="Calibri"/>
          <w:sz w:val="22"/>
          <w:szCs w:val="22"/>
        </w:rPr>
        <w:t>ningar</w:t>
      </w:r>
      <w:r w:rsidR="00885BCB">
        <w:rPr>
          <w:rFonts w:ascii="Calibri" w:hAnsi="Calibri"/>
          <w:sz w:val="22"/>
          <w:szCs w:val="22"/>
        </w:rPr>
        <w:t xml:space="preserve"> </w:t>
      </w:r>
      <w:del w:id="319" w:author="Adam Charles Turner" w:date="2021-07-09T11:34:00Z">
        <w:r w:rsidR="00A81BEB">
          <w:rPr>
            <w:rFonts w:ascii="Calibri" w:hAnsi="Calibri"/>
            <w:sz w:val="22"/>
            <w:szCs w:val="22"/>
          </w:rPr>
          <w:delText>ökade</w:delText>
        </w:r>
      </w:del>
      <w:ins w:id="320" w:author="Adam Charles Turner" w:date="2021-07-09T11:34:00Z">
        <w:r w:rsidR="00885BCB">
          <w:rPr>
            <w:rFonts w:ascii="Calibri" w:hAnsi="Calibri"/>
            <w:sz w:val="22"/>
            <w:szCs w:val="22"/>
          </w:rPr>
          <w:t>uppgick</w:t>
        </w:r>
      </w:ins>
      <w:r w:rsidR="00885BCB">
        <w:rPr>
          <w:rFonts w:ascii="Calibri" w:hAnsi="Calibri"/>
          <w:sz w:val="22"/>
          <w:szCs w:val="22"/>
        </w:rPr>
        <w:t xml:space="preserve"> till </w:t>
      </w:r>
      <w:del w:id="321" w:author="Adam Charles Turner" w:date="2021-07-09T11:34:00Z">
        <w:r w:rsidR="00A81BEB">
          <w:rPr>
            <w:rFonts w:ascii="Calibri" w:hAnsi="Calibri"/>
            <w:sz w:val="22"/>
            <w:szCs w:val="22"/>
          </w:rPr>
          <w:delText>11,9</w:delText>
        </w:r>
      </w:del>
      <w:ins w:id="322" w:author="Adam Charles Turner" w:date="2021-07-09T11:34:00Z">
        <w:r w:rsidR="005D3BCD">
          <w:rPr>
            <w:rFonts w:ascii="Calibri" w:hAnsi="Calibri"/>
            <w:sz w:val="22"/>
            <w:szCs w:val="22"/>
          </w:rPr>
          <w:t xml:space="preserve"> </w:t>
        </w:r>
        <w:r w:rsidR="00C6552B">
          <w:rPr>
            <w:rFonts w:ascii="Calibri" w:hAnsi="Calibri"/>
            <w:sz w:val="22"/>
            <w:szCs w:val="22"/>
          </w:rPr>
          <w:t>13,8</w:t>
        </w:r>
      </w:ins>
      <w:r w:rsidR="00C6552B">
        <w:rPr>
          <w:rFonts w:ascii="Calibri" w:hAnsi="Calibri"/>
          <w:sz w:val="22"/>
          <w:szCs w:val="22"/>
        </w:rPr>
        <w:t xml:space="preserve"> </w:t>
      </w:r>
      <w:r w:rsidR="005D3BCD">
        <w:rPr>
          <w:rFonts w:ascii="Calibri" w:hAnsi="Calibri"/>
          <w:sz w:val="22"/>
          <w:szCs w:val="22"/>
        </w:rPr>
        <w:t xml:space="preserve">mkr </w:t>
      </w:r>
      <w:r>
        <w:rPr>
          <w:rFonts w:ascii="Calibri" w:hAnsi="Calibri"/>
          <w:sz w:val="22"/>
          <w:szCs w:val="22"/>
        </w:rPr>
        <w:t>(</w:t>
      </w:r>
      <w:del w:id="323" w:author="Adam Charles Turner" w:date="2021-07-09T11:34:00Z">
        <w:r w:rsidR="00A81BEB">
          <w:rPr>
            <w:rFonts w:ascii="Calibri" w:hAnsi="Calibri"/>
            <w:sz w:val="22"/>
            <w:szCs w:val="22"/>
          </w:rPr>
          <w:delText>9,0</w:delText>
        </w:r>
      </w:del>
      <w:ins w:id="324" w:author="Adam Charles Turner" w:date="2021-07-09T11:34:00Z">
        <w:r w:rsidR="00C6552B">
          <w:rPr>
            <w:rFonts w:ascii="Calibri" w:hAnsi="Calibri"/>
            <w:sz w:val="22"/>
            <w:szCs w:val="22"/>
          </w:rPr>
          <w:t>12,3</w:t>
        </w:r>
      </w:ins>
      <w:r>
        <w:rPr>
          <w:rFonts w:ascii="Calibri" w:hAnsi="Calibri"/>
          <w:sz w:val="22"/>
          <w:szCs w:val="22"/>
        </w:rPr>
        <w:t>).</w:t>
      </w:r>
      <w:r w:rsidR="003F5CCD">
        <w:rPr>
          <w:rFonts w:ascii="Calibri" w:hAnsi="Calibri"/>
          <w:sz w:val="22"/>
          <w:szCs w:val="22"/>
        </w:rPr>
        <w:t xml:space="preserve"> </w:t>
      </w:r>
      <w:r>
        <w:rPr>
          <w:rFonts w:ascii="Calibri" w:hAnsi="Calibri"/>
          <w:sz w:val="22"/>
          <w:szCs w:val="22"/>
        </w:rPr>
        <w:t xml:space="preserve">Avskrivningarna </w:t>
      </w:r>
      <w:ins w:id="325" w:author="Adam Charles Turner" w:date="2021-07-09T11:34:00Z">
        <w:r w:rsidR="00C6552B">
          <w:rPr>
            <w:rFonts w:ascii="Calibri" w:hAnsi="Calibri"/>
            <w:sz w:val="22"/>
            <w:szCs w:val="22"/>
          </w:rPr>
          <w:t>blev 13,8</w:t>
        </w:r>
        <w:r w:rsidR="005D3BCD">
          <w:rPr>
            <w:rFonts w:ascii="Calibri" w:hAnsi="Calibri"/>
            <w:sz w:val="22"/>
            <w:szCs w:val="22"/>
          </w:rPr>
          <w:t xml:space="preserve"> </w:t>
        </w:r>
        <w:r>
          <w:rPr>
            <w:rFonts w:ascii="Calibri" w:hAnsi="Calibri"/>
            <w:sz w:val="22"/>
            <w:szCs w:val="22"/>
          </w:rPr>
          <w:t>mkr (</w:t>
        </w:r>
        <w:r w:rsidR="00C6552B">
          <w:rPr>
            <w:rFonts w:ascii="Calibri" w:hAnsi="Calibri"/>
            <w:sz w:val="22"/>
            <w:szCs w:val="22"/>
          </w:rPr>
          <w:t>14,3</w:t>
        </w:r>
        <w:r w:rsidR="005D3BCD">
          <w:rPr>
            <w:rFonts w:ascii="Calibri" w:hAnsi="Calibri"/>
            <w:sz w:val="22"/>
            <w:szCs w:val="22"/>
          </w:rPr>
          <w:t>)</w:t>
        </w:r>
        <w:r w:rsidR="003F5CCD">
          <w:rPr>
            <w:rFonts w:ascii="Calibri" w:hAnsi="Calibri"/>
            <w:sz w:val="22"/>
            <w:szCs w:val="22"/>
          </w:rPr>
          <w:t xml:space="preserve">. </w:t>
        </w:r>
        <w:r>
          <w:rPr>
            <w:rFonts w:ascii="Calibri" w:hAnsi="Calibri"/>
            <w:sz w:val="22"/>
            <w:szCs w:val="22"/>
          </w:rPr>
          <w:t>Rörelseresultatet</w:t>
        </w:r>
        <w:r w:rsidR="005D3BCD">
          <w:rPr>
            <w:rFonts w:ascii="Calibri" w:hAnsi="Calibri"/>
            <w:sz w:val="22"/>
            <w:szCs w:val="22"/>
          </w:rPr>
          <w:t xml:space="preserve"> </w:t>
        </w:r>
      </w:ins>
      <w:r w:rsidR="005D3BCD">
        <w:rPr>
          <w:rFonts w:ascii="Calibri" w:hAnsi="Calibri"/>
          <w:sz w:val="22"/>
          <w:szCs w:val="22"/>
        </w:rPr>
        <w:t xml:space="preserve">uppgick till </w:t>
      </w:r>
      <w:del w:id="326" w:author="Adam Charles Turner" w:date="2021-07-09T11:34:00Z">
        <w:r w:rsidR="005D3BCD">
          <w:rPr>
            <w:rFonts w:ascii="Calibri" w:hAnsi="Calibri"/>
            <w:sz w:val="22"/>
            <w:szCs w:val="22"/>
          </w:rPr>
          <w:delText>1</w:delText>
        </w:r>
        <w:r w:rsidR="00A81BEB">
          <w:rPr>
            <w:rFonts w:ascii="Calibri" w:hAnsi="Calibri"/>
            <w:sz w:val="22"/>
            <w:szCs w:val="22"/>
          </w:rPr>
          <w:delText>2</w:delText>
        </w:r>
      </w:del>
      <w:ins w:id="327" w:author="Adam Charles Turner" w:date="2021-07-09T11:34:00Z">
        <w:r w:rsidR="00C6552B">
          <w:rPr>
            <w:rFonts w:ascii="Calibri" w:hAnsi="Calibri"/>
            <w:sz w:val="22"/>
            <w:szCs w:val="22"/>
          </w:rPr>
          <w:t>0</w:t>
        </w:r>
        <w:r w:rsidR="009C35AA">
          <w:rPr>
            <w:rFonts w:ascii="Calibri" w:hAnsi="Calibri"/>
            <w:sz w:val="22"/>
            <w:szCs w:val="22"/>
          </w:rPr>
          <w:t xml:space="preserve"> </w:t>
        </w:r>
        <w:r w:rsidR="005D3BCD">
          <w:rPr>
            <w:rFonts w:ascii="Calibri" w:hAnsi="Calibri"/>
            <w:sz w:val="22"/>
            <w:szCs w:val="22"/>
          </w:rPr>
          <w:t xml:space="preserve">mkr </w:t>
        </w:r>
        <w:r>
          <w:rPr>
            <w:rFonts w:ascii="Calibri" w:hAnsi="Calibri"/>
            <w:sz w:val="22"/>
            <w:szCs w:val="22"/>
          </w:rPr>
          <w:t>(</w:t>
        </w:r>
        <w:r w:rsidR="009C35AA">
          <w:rPr>
            <w:rFonts w:ascii="Calibri" w:hAnsi="Calibri"/>
            <w:sz w:val="22"/>
            <w:szCs w:val="22"/>
          </w:rPr>
          <w:t>-</w:t>
        </w:r>
        <w:r w:rsidR="00C6552B">
          <w:rPr>
            <w:rFonts w:ascii="Calibri" w:hAnsi="Calibri"/>
            <w:sz w:val="22"/>
            <w:szCs w:val="22"/>
          </w:rPr>
          <w:t>2,</w:t>
        </w:r>
        <w:r w:rsidR="00580ED0">
          <w:rPr>
            <w:rFonts w:ascii="Calibri" w:hAnsi="Calibri"/>
            <w:sz w:val="22"/>
            <w:szCs w:val="22"/>
          </w:rPr>
          <w:t>0</w:t>
        </w:r>
        <w:r w:rsidR="00C6552B">
          <w:rPr>
            <w:rFonts w:ascii="Calibri" w:hAnsi="Calibri"/>
            <w:sz w:val="22"/>
            <w:szCs w:val="22"/>
          </w:rPr>
          <w:t>).</w:t>
        </w:r>
      </w:ins>
    </w:p>
    <w:p w14:paraId="77B42422" w14:textId="77777777" w:rsidR="00C6552B" w:rsidRDefault="00C6552B" w:rsidP="00F976E5">
      <w:pPr>
        <w:rPr>
          <w:ins w:id="328" w:author="Adam Charles Turner" w:date="2021-07-09T11:34:00Z"/>
          <w:rFonts w:ascii="Calibri" w:hAnsi="Calibri"/>
          <w:sz w:val="22"/>
          <w:szCs w:val="22"/>
        </w:rPr>
      </w:pPr>
    </w:p>
    <w:p w14:paraId="171AE3B2" w14:textId="76C7BB39" w:rsidR="00061282" w:rsidRPr="00C6552B" w:rsidRDefault="00061282" w:rsidP="00F976E5">
      <w:pPr>
        <w:rPr>
          <w:ins w:id="329" w:author="Adam Charles Turner" w:date="2021-07-09T11:34:00Z"/>
          <w:rFonts w:ascii="Calibri" w:hAnsi="Calibri"/>
          <w:b/>
          <w:bCs/>
          <w:sz w:val="22"/>
          <w:szCs w:val="22"/>
        </w:rPr>
      </w:pPr>
      <w:ins w:id="330" w:author="Adam Charles Turner" w:date="2021-07-09T11:34:00Z">
        <w:r w:rsidRPr="00C6552B">
          <w:rPr>
            <w:rFonts w:ascii="Calibri" w:hAnsi="Calibri"/>
            <w:b/>
            <w:bCs/>
            <w:sz w:val="22"/>
            <w:szCs w:val="22"/>
          </w:rPr>
          <w:t>Första halvåret</w:t>
        </w:r>
      </w:ins>
    </w:p>
    <w:p w14:paraId="6270C52E" w14:textId="15F9659B" w:rsidR="00C6552B" w:rsidRDefault="00C6552B" w:rsidP="00C6552B">
      <w:pPr>
        <w:rPr>
          <w:rFonts w:ascii="Calibri" w:hAnsi="Calibri"/>
          <w:sz w:val="22"/>
          <w:szCs w:val="22"/>
        </w:rPr>
      </w:pPr>
      <w:ins w:id="331" w:author="Adam Charles Turner" w:date="2021-07-09T11:34:00Z">
        <w:r>
          <w:rPr>
            <w:rFonts w:ascii="Calibri" w:hAnsi="Calibri"/>
            <w:sz w:val="22"/>
            <w:szCs w:val="22"/>
          </w:rPr>
          <w:t>Orderingången ökade med 42 procent till 437 mkr (308). Omsättningen minskade till 308 mkr (317). Rörelseresultatet före avskrivningar uppgick till 25,7 mkr (21</w:t>
        </w:r>
      </w:ins>
      <w:r>
        <w:rPr>
          <w:rFonts w:ascii="Calibri" w:hAnsi="Calibri"/>
          <w:sz w:val="22"/>
          <w:szCs w:val="22"/>
        </w:rPr>
        <w:t>,4</w:t>
      </w:r>
      <w:ins w:id="332" w:author="Adam Charles Turner" w:date="2021-07-09T11:34:00Z">
        <w:r>
          <w:rPr>
            <w:rFonts w:ascii="Calibri" w:hAnsi="Calibri"/>
            <w:sz w:val="22"/>
            <w:szCs w:val="22"/>
          </w:rPr>
          <w:t>). Avskrivningarna blev 26,2</w:t>
        </w:r>
      </w:ins>
      <w:r>
        <w:rPr>
          <w:rFonts w:ascii="Calibri" w:hAnsi="Calibri"/>
          <w:sz w:val="22"/>
          <w:szCs w:val="22"/>
        </w:rPr>
        <w:t xml:space="preserve"> mkr (</w:t>
      </w:r>
      <w:del w:id="333" w:author="Adam Charles Turner" w:date="2021-07-09T11:34:00Z">
        <w:r w:rsidR="005D3BCD">
          <w:rPr>
            <w:rFonts w:ascii="Calibri" w:hAnsi="Calibri"/>
            <w:sz w:val="22"/>
            <w:szCs w:val="22"/>
          </w:rPr>
          <w:delText>1</w:delText>
        </w:r>
        <w:r w:rsidR="009C35AA">
          <w:rPr>
            <w:rFonts w:ascii="Calibri" w:hAnsi="Calibri"/>
            <w:sz w:val="22"/>
            <w:szCs w:val="22"/>
          </w:rPr>
          <w:delText>3,6</w:delText>
        </w:r>
      </w:del>
      <w:ins w:id="334" w:author="Adam Charles Turner" w:date="2021-07-09T11:34:00Z">
        <w:r>
          <w:rPr>
            <w:rFonts w:ascii="Calibri" w:hAnsi="Calibri"/>
            <w:sz w:val="22"/>
            <w:szCs w:val="22"/>
          </w:rPr>
          <w:t>27,9</w:t>
        </w:r>
      </w:ins>
      <w:r>
        <w:rPr>
          <w:rFonts w:ascii="Calibri" w:hAnsi="Calibri"/>
          <w:sz w:val="22"/>
          <w:szCs w:val="22"/>
        </w:rPr>
        <w:t>). Rörelseresultatet uppgick till -0,5 mkr (-</w:t>
      </w:r>
      <w:del w:id="335" w:author="Adam Charles Turner" w:date="2021-07-09T11:34:00Z">
        <w:r w:rsidR="009C35AA">
          <w:rPr>
            <w:rFonts w:ascii="Calibri" w:hAnsi="Calibri"/>
            <w:sz w:val="22"/>
            <w:szCs w:val="22"/>
          </w:rPr>
          <w:delText>4</w:delText>
        </w:r>
      </w:del>
      <w:ins w:id="336" w:author="Adam Charles Turner" w:date="2021-07-09T11:34:00Z">
        <w:r>
          <w:rPr>
            <w:rFonts w:ascii="Calibri" w:hAnsi="Calibri"/>
            <w:sz w:val="22"/>
            <w:szCs w:val="22"/>
          </w:rPr>
          <w:t>6</w:t>
        </w:r>
      </w:ins>
      <w:r>
        <w:rPr>
          <w:rFonts w:ascii="Calibri" w:hAnsi="Calibri"/>
          <w:sz w:val="22"/>
          <w:szCs w:val="22"/>
        </w:rPr>
        <w:t xml:space="preserve">,6). Resultatet 2020 belastades med </w:t>
      </w:r>
      <w:r w:rsidR="0083140B">
        <w:rPr>
          <w:rFonts w:ascii="Calibri" w:hAnsi="Calibri"/>
          <w:sz w:val="22"/>
          <w:szCs w:val="22"/>
        </w:rPr>
        <w:t xml:space="preserve">omstruktureringskostnader </w:t>
      </w:r>
      <w:r>
        <w:rPr>
          <w:rFonts w:ascii="Calibri" w:hAnsi="Calibri"/>
          <w:sz w:val="22"/>
          <w:szCs w:val="22"/>
        </w:rPr>
        <w:t>om 9,4 mkr.</w:t>
      </w:r>
      <w:del w:id="337" w:author="Adam Charles Turner" w:date="2021-07-09T11:34:00Z">
        <w:r w:rsidR="00807C65">
          <w:rPr>
            <w:rFonts w:ascii="Calibri" w:hAnsi="Calibri"/>
            <w:sz w:val="22"/>
            <w:szCs w:val="22"/>
          </w:rPr>
          <w:delText xml:space="preserve"> </w:delText>
        </w:r>
      </w:del>
    </w:p>
    <w:p w14:paraId="67668107" w14:textId="77777777" w:rsidR="00C6552B" w:rsidRDefault="00C6552B" w:rsidP="00F976E5">
      <w:pPr>
        <w:rPr>
          <w:ins w:id="338" w:author="Adam Charles Turner" w:date="2021-07-09T11:34:00Z"/>
          <w:rFonts w:ascii="Calibri" w:hAnsi="Calibri"/>
          <w:sz w:val="22"/>
          <w:szCs w:val="22"/>
        </w:rPr>
      </w:pPr>
    </w:p>
    <w:p w14:paraId="79A18372" w14:textId="77777777" w:rsidR="007F47E7" w:rsidRDefault="007F47E7" w:rsidP="007539C6">
      <w:pPr>
        <w:rPr>
          <w:rFonts w:ascii="Calibri" w:hAnsi="Calibri"/>
          <w:sz w:val="22"/>
          <w:szCs w:val="22"/>
        </w:rPr>
      </w:pPr>
    </w:p>
    <w:p w14:paraId="443C9D8E" w14:textId="77777777" w:rsidR="005749F9" w:rsidRPr="00F976E5" w:rsidRDefault="00F976E5" w:rsidP="007539C6">
      <w:pPr>
        <w:rPr>
          <w:rFonts w:ascii="Calibri" w:hAnsi="Calibri"/>
          <w:b/>
          <w:sz w:val="28"/>
          <w:szCs w:val="28"/>
        </w:rPr>
      </w:pPr>
      <w:r w:rsidRPr="00F976E5">
        <w:rPr>
          <w:rFonts w:ascii="Calibri" w:hAnsi="Calibri"/>
          <w:b/>
          <w:sz w:val="28"/>
          <w:szCs w:val="28"/>
        </w:rPr>
        <w:t>Affärsenhet Korenix</w:t>
      </w:r>
    </w:p>
    <w:p w14:paraId="64753536" w14:textId="6ADA5DC7" w:rsidR="00F976E5" w:rsidRDefault="00F976E5" w:rsidP="007539C6">
      <w:pPr>
        <w:rPr>
          <w:rFonts w:ascii="Calibri" w:hAnsi="Calibri"/>
          <w:sz w:val="22"/>
          <w:szCs w:val="22"/>
        </w:rPr>
      </w:pPr>
    </w:p>
    <w:p w14:paraId="1BBBAB26" w14:textId="77777777" w:rsidR="00CD4597" w:rsidRDefault="006E086D" w:rsidP="007539C6">
      <w:pPr>
        <w:rPr>
          <w:del w:id="339" w:author="Adam Charles Turner" w:date="2021-07-09T11:34:00Z"/>
          <w:rFonts w:ascii="Calibri" w:hAnsi="Calibri"/>
          <w:sz w:val="22"/>
          <w:szCs w:val="22"/>
        </w:rPr>
      </w:pPr>
      <w:del w:id="340" w:author="Adam Charles Turner" w:date="2021-07-09T11:34:00Z">
        <w:r>
          <w:rPr>
            <w:rFonts w:ascii="Calibri" w:hAnsi="Calibri"/>
            <w:sz w:val="22"/>
            <w:szCs w:val="22"/>
          </w:rPr>
          <w:delText xml:space="preserve">Korenix </w:delText>
        </w:r>
        <w:r w:rsidR="00CD4597">
          <w:rPr>
            <w:rFonts w:ascii="Calibri" w:hAnsi="Calibri"/>
            <w:sz w:val="22"/>
            <w:szCs w:val="22"/>
          </w:rPr>
          <w:delText>orderingång steg kraftigt under det första kvartalet jämfört med samma period 2020. Det var främst affärsenhetens OEM-kunder som svarade för uppgången. Korenix erhöll även en större order i Europa.</w:delText>
        </w:r>
      </w:del>
    </w:p>
    <w:p w14:paraId="09A1A15B" w14:textId="77777777" w:rsidR="00CD4597" w:rsidRDefault="00CD4597" w:rsidP="007539C6">
      <w:pPr>
        <w:rPr>
          <w:del w:id="341" w:author="Adam Charles Turner" w:date="2021-07-09T11:34:00Z"/>
          <w:rFonts w:ascii="Calibri" w:hAnsi="Calibri"/>
          <w:sz w:val="22"/>
          <w:szCs w:val="22"/>
        </w:rPr>
      </w:pPr>
    </w:p>
    <w:p w14:paraId="40B8E12C" w14:textId="42CE33C9" w:rsidR="002B2816" w:rsidRDefault="006E086D" w:rsidP="007539C6">
      <w:pPr>
        <w:rPr>
          <w:ins w:id="342" w:author="Adam Charles Turner" w:date="2021-07-09T11:34:00Z"/>
          <w:rFonts w:ascii="Calibri" w:hAnsi="Calibri"/>
          <w:sz w:val="22"/>
          <w:szCs w:val="22"/>
        </w:rPr>
      </w:pPr>
      <w:proofErr w:type="spellStart"/>
      <w:r>
        <w:rPr>
          <w:rFonts w:ascii="Calibri" w:hAnsi="Calibri"/>
          <w:sz w:val="22"/>
          <w:szCs w:val="22"/>
        </w:rPr>
        <w:t>Korenix</w:t>
      </w:r>
      <w:proofErr w:type="spellEnd"/>
      <w:r>
        <w:rPr>
          <w:rFonts w:ascii="Calibri" w:hAnsi="Calibri"/>
          <w:sz w:val="22"/>
          <w:szCs w:val="22"/>
        </w:rPr>
        <w:t xml:space="preserve"> </w:t>
      </w:r>
      <w:r w:rsidR="002B2816">
        <w:rPr>
          <w:rFonts w:ascii="Calibri" w:hAnsi="Calibri"/>
          <w:sz w:val="22"/>
          <w:szCs w:val="22"/>
        </w:rPr>
        <w:t xml:space="preserve">kunde </w:t>
      </w:r>
      <w:del w:id="343" w:author="Adam Charles Turner" w:date="2021-07-09T11:34:00Z">
        <w:r w:rsidR="00CD4597">
          <w:rPr>
            <w:rFonts w:ascii="Calibri" w:hAnsi="Calibri"/>
            <w:sz w:val="22"/>
            <w:szCs w:val="22"/>
          </w:rPr>
          <w:delText>även bryta trenden med lägre försäljning. Denna steg med åtta</w:delText>
        </w:r>
      </w:del>
      <w:ins w:id="344" w:author="Adam Charles Turner" w:date="2021-07-09T11:34:00Z">
        <w:r w:rsidR="002B2816">
          <w:rPr>
            <w:rFonts w:ascii="Calibri" w:hAnsi="Calibri"/>
            <w:sz w:val="22"/>
            <w:szCs w:val="22"/>
          </w:rPr>
          <w:t>visa en positiv utveckling för andra kvartalet i rad vilket vittna</w:t>
        </w:r>
      </w:ins>
      <w:r w:rsidR="0034351F">
        <w:rPr>
          <w:rFonts w:ascii="Calibri" w:hAnsi="Calibri"/>
          <w:sz w:val="22"/>
          <w:szCs w:val="22"/>
        </w:rPr>
        <w:t xml:space="preserve"> </w:t>
      </w:r>
      <w:ins w:id="345" w:author="Adam Charles Turner" w:date="2021-07-09T11:34:00Z">
        <w:r w:rsidR="002B2816">
          <w:rPr>
            <w:rFonts w:ascii="Calibri" w:hAnsi="Calibri"/>
            <w:sz w:val="22"/>
            <w:szCs w:val="22"/>
          </w:rPr>
          <w:t>r om att affärsenheten är på rätt väg. Orderingången steg med 27</w:t>
        </w:r>
      </w:ins>
      <w:r w:rsidR="002B2816">
        <w:rPr>
          <w:rFonts w:ascii="Calibri" w:hAnsi="Calibri"/>
          <w:sz w:val="22"/>
          <w:szCs w:val="22"/>
        </w:rPr>
        <w:t xml:space="preserve"> procent under det </w:t>
      </w:r>
      <w:del w:id="346" w:author="Adam Charles Turner" w:date="2021-07-09T11:34:00Z">
        <w:r w:rsidR="00CD4597">
          <w:rPr>
            <w:rFonts w:ascii="Calibri" w:hAnsi="Calibri"/>
            <w:sz w:val="22"/>
            <w:szCs w:val="22"/>
          </w:rPr>
          <w:delText>första</w:delText>
        </w:r>
      </w:del>
      <w:ins w:id="347" w:author="Adam Charles Turner" w:date="2021-07-09T11:34:00Z">
        <w:r w:rsidR="002B2816">
          <w:rPr>
            <w:rFonts w:ascii="Calibri" w:hAnsi="Calibri"/>
            <w:sz w:val="22"/>
            <w:szCs w:val="22"/>
          </w:rPr>
          <w:t>andra</w:t>
        </w:r>
      </w:ins>
      <w:r w:rsidR="002B2816">
        <w:rPr>
          <w:rFonts w:ascii="Calibri" w:hAnsi="Calibri"/>
          <w:sz w:val="22"/>
          <w:szCs w:val="22"/>
        </w:rPr>
        <w:t xml:space="preserve"> kvartalet</w:t>
      </w:r>
      <w:del w:id="348" w:author="Adam Charles Turner" w:date="2021-07-09T11:34:00Z">
        <w:r w:rsidR="00CD4597">
          <w:rPr>
            <w:rFonts w:ascii="Calibri" w:hAnsi="Calibri"/>
            <w:sz w:val="22"/>
            <w:szCs w:val="22"/>
          </w:rPr>
          <w:delText xml:space="preserve"> jämfört </w:delText>
        </w:r>
        <w:r w:rsidR="00C27825">
          <w:rPr>
            <w:rFonts w:ascii="Calibri" w:hAnsi="Calibri"/>
            <w:sz w:val="22"/>
            <w:szCs w:val="22"/>
          </w:rPr>
          <w:delText xml:space="preserve">med </w:delText>
        </w:r>
        <w:r w:rsidR="00CD4597">
          <w:rPr>
            <w:rFonts w:ascii="Calibri" w:hAnsi="Calibri"/>
            <w:sz w:val="22"/>
            <w:szCs w:val="22"/>
          </w:rPr>
          <w:delText>samma period 2020. I kombination med positiva effekter från förra årets</w:delText>
        </w:r>
      </w:del>
      <w:ins w:id="349" w:author="Adam Charles Turner" w:date="2021-07-09T11:34:00Z">
        <w:r w:rsidR="002B2816">
          <w:rPr>
            <w:rFonts w:ascii="Calibri" w:hAnsi="Calibri"/>
            <w:sz w:val="22"/>
            <w:szCs w:val="22"/>
          </w:rPr>
          <w:t>. Omsättningen ökade med 26 procent under samma period.</w:t>
        </w:r>
        <w:r w:rsidR="00672950">
          <w:rPr>
            <w:rFonts w:ascii="Calibri" w:hAnsi="Calibri"/>
            <w:sz w:val="22"/>
            <w:szCs w:val="22"/>
          </w:rPr>
          <w:t xml:space="preserve"> Uppgången har varit bred och relativt jämt fördelad mellan olika segment och regioner. Det är främst </w:t>
        </w:r>
        <w:proofErr w:type="spellStart"/>
        <w:r w:rsidR="00672950">
          <w:rPr>
            <w:rFonts w:ascii="Calibri" w:hAnsi="Calibri"/>
            <w:sz w:val="22"/>
            <w:szCs w:val="22"/>
          </w:rPr>
          <w:t>Korenix</w:t>
        </w:r>
        <w:proofErr w:type="spellEnd"/>
        <w:r w:rsidR="00672950">
          <w:rPr>
            <w:rFonts w:ascii="Calibri" w:hAnsi="Calibri"/>
            <w:sz w:val="22"/>
            <w:szCs w:val="22"/>
          </w:rPr>
          <w:t xml:space="preserve"> OEM-kunder som svarat för den stigande efterfrågan. </w:t>
        </w:r>
        <w:r w:rsidR="004A3F1D">
          <w:rPr>
            <w:rFonts w:ascii="Calibri" w:hAnsi="Calibri"/>
            <w:sz w:val="22"/>
            <w:szCs w:val="22"/>
          </w:rPr>
          <w:t>Det har samtidigt noterats att</w:t>
        </w:r>
        <w:r w:rsidR="00790CBC">
          <w:rPr>
            <w:rFonts w:ascii="Calibri" w:hAnsi="Calibri"/>
            <w:sz w:val="22"/>
            <w:szCs w:val="22"/>
          </w:rPr>
          <w:t xml:space="preserve"> en del p</w:t>
        </w:r>
        <w:r w:rsidR="004A3F1D">
          <w:rPr>
            <w:rFonts w:ascii="Calibri" w:hAnsi="Calibri"/>
            <w:sz w:val="22"/>
            <w:szCs w:val="22"/>
          </w:rPr>
          <w:t>rojekt fortsatt senareläggs vilket främst påverkar orderingången.</w:t>
        </w:r>
      </w:ins>
    </w:p>
    <w:p w14:paraId="123808BF" w14:textId="77777777" w:rsidR="002B2816" w:rsidRDefault="002B2816" w:rsidP="007539C6">
      <w:pPr>
        <w:rPr>
          <w:ins w:id="350" w:author="Adam Charles Turner" w:date="2021-07-09T11:34:00Z"/>
          <w:rFonts w:ascii="Calibri" w:hAnsi="Calibri"/>
          <w:sz w:val="22"/>
          <w:szCs w:val="22"/>
        </w:rPr>
      </w:pPr>
    </w:p>
    <w:p w14:paraId="3DFC8560" w14:textId="429CD332" w:rsidR="00CD4597" w:rsidRDefault="002B2816" w:rsidP="007539C6">
      <w:pPr>
        <w:rPr>
          <w:rFonts w:ascii="Calibri" w:hAnsi="Calibri"/>
          <w:sz w:val="22"/>
          <w:szCs w:val="22"/>
        </w:rPr>
      </w:pPr>
      <w:ins w:id="351" w:author="Adam Charles Turner" w:date="2021-07-09T11:34:00Z">
        <w:r>
          <w:rPr>
            <w:rFonts w:ascii="Calibri" w:hAnsi="Calibri"/>
            <w:sz w:val="22"/>
            <w:szCs w:val="22"/>
          </w:rPr>
          <w:lastRenderedPageBreak/>
          <w:t>Med tidigare</w:t>
        </w:r>
      </w:ins>
      <w:r>
        <w:rPr>
          <w:rFonts w:ascii="Calibri" w:hAnsi="Calibri"/>
          <w:sz w:val="22"/>
          <w:szCs w:val="22"/>
        </w:rPr>
        <w:t xml:space="preserve"> </w:t>
      </w:r>
      <w:r w:rsidR="00CD4597">
        <w:rPr>
          <w:rFonts w:ascii="Calibri" w:hAnsi="Calibri"/>
          <w:sz w:val="22"/>
          <w:szCs w:val="22"/>
        </w:rPr>
        <w:t xml:space="preserve">besparingsprogram </w:t>
      </w:r>
      <w:del w:id="352" w:author="Adam Charles Turner" w:date="2021-07-09T11:34:00Z">
        <w:r w:rsidR="00CD4597">
          <w:rPr>
            <w:rFonts w:ascii="Calibri" w:hAnsi="Calibri"/>
            <w:sz w:val="22"/>
            <w:szCs w:val="22"/>
          </w:rPr>
          <w:delText>visade affärsenheten en markant</w:delText>
        </w:r>
      </w:del>
      <w:ins w:id="353" w:author="Adam Charles Turner" w:date="2021-07-09T11:34:00Z">
        <w:r>
          <w:rPr>
            <w:rFonts w:ascii="Calibri" w:hAnsi="Calibri"/>
            <w:sz w:val="22"/>
            <w:szCs w:val="22"/>
          </w:rPr>
          <w:t xml:space="preserve">i kombination med stigande volymer kunde </w:t>
        </w:r>
        <w:proofErr w:type="spellStart"/>
        <w:r>
          <w:rPr>
            <w:rFonts w:ascii="Calibri" w:hAnsi="Calibri"/>
            <w:sz w:val="22"/>
            <w:szCs w:val="22"/>
          </w:rPr>
          <w:t>Korenix</w:t>
        </w:r>
        <w:proofErr w:type="spellEnd"/>
        <w:r>
          <w:rPr>
            <w:rFonts w:ascii="Calibri" w:hAnsi="Calibri"/>
            <w:sz w:val="22"/>
            <w:szCs w:val="22"/>
          </w:rPr>
          <w:t xml:space="preserve"> </w:t>
        </w:r>
        <w:r w:rsidR="00CD4597">
          <w:rPr>
            <w:rFonts w:ascii="Calibri" w:hAnsi="Calibri"/>
            <w:sz w:val="22"/>
            <w:szCs w:val="22"/>
          </w:rPr>
          <w:t>visa</w:t>
        </w:r>
        <w:r>
          <w:rPr>
            <w:rFonts w:ascii="Calibri" w:hAnsi="Calibri"/>
            <w:sz w:val="22"/>
            <w:szCs w:val="22"/>
          </w:rPr>
          <w:t xml:space="preserve"> en klar</w:t>
        </w:r>
      </w:ins>
      <w:r>
        <w:rPr>
          <w:rFonts w:ascii="Calibri" w:hAnsi="Calibri"/>
          <w:sz w:val="22"/>
          <w:szCs w:val="22"/>
        </w:rPr>
        <w:t xml:space="preserve"> resultatförbättring </w:t>
      </w:r>
      <w:del w:id="354" w:author="Adam Charles Turner" w:date="2021-07-09T11:34:00Z">
        <w:r w:rsidR="00CD4597">
          <w:rPr>
            <w:rFonts w:ascii="Calibri" w:hAnsi="Calibri"/>
            <w:sz w:val="22"/>
            <w:szCs w:val="22"/>
          </w:rPr>
          <w:delText>under perioden</w:delText>
        </w:r>
        <w:r w:rsidR="00947A99">
          <w:rPr>
            <w:rFonts w:ascii="Calibri" w:hAnsi="Calibri"/>
            <w:sz w:val="22"/>
            <w:szCs w:val="22"/>
          </w:rPr>
          <w:delText xml:space="preserve"> även om utfallet blev </w:delText>
        </w:r>
      </w:del>
      <w:ins w:id="355" w:author="Adam Charles Turner" w:date="2021-07-09T11:34:00Z">
        <w:r>
          <w:rPr>
            <w:rFonts w:ascii="Calibri" w:hAnsi="Calibri"/>
            <w:sz w:val="22"/>
            <w:szCs w:val="22"/>
          </w:rPr>
          <w:t xml:space="preserve">med </w:t>
        </w:r>
      </w:ins>
      <w:r>
        <w:rPr>
          <w:rFonts w:ascii="Calibri" w:hAnsi="Calibri"/>
          <w:sz w:val="22"/>
          <w:szCs w:val="22"/>
        </w:rPr>
        <w:t xml:space="preserve">ett litet </w:t>
      </w:r>
      <w:del w:id="356" w:author="Adam Charles Turner" w:date="2021-07-09T11:34:00Z">
        <w:r w:rsidR="00947A99">
          <w:rPr>
            <w:rFonts w:ascii="Calibri" w:hAnsi="Calibri"/>
            <w:sz w:val="22"/>
            <w:szCs w:val="22"/>
          </w:rPr>
          <w:delText>minusresultat.</w:delText>
        </w:r>
      </w:del>
      <w:ins w:id="357" w:author="Adam Charles Turner" w:date="2021-07-09T11:34:00Z">
        <w:r>
          <w:rPr>
            <w:rFonts w:ascii="Calibri" w:hAnsi="Calibri"/>
            <w:sz w:val="22"/>
            <w:szCs w:val="22"/>
          </w:rPr>
          <w:t xml:space="preserve">plus </w:t>
        </w:r>
        <w:r w:rsidR="005931C9">
          <w:rPr>
            <w:rFonts w:ascii="Calibri" w:hAnsi="Calibri"/>
            <w:sz w:val="22"/>
            <w:szCs w:val="22"/>
          </w:rPr>
          <w:t xml:space="preserve">i </w:t>
        </w:r>
        <w:r>
          <w:rPr>
            <w:rFonts w:ascii="Calibri" w:hAnsi="Calibri"/>
            <w:sz w:val="22"/>
            <w:szCs w:val="22"/>
          </w:rPr>
          <w:t>rörelseresultat. Liksom koncernens övriga affärsenheter har</w:t>
        </w:r>
      </w:ins>
      <w:r>
        <w:rPr>
          <w:rFonts w:ascii="Calibri" w:hAnsi="Calibri"/>
          <w:sz w:val="22"/>
          <w:szCs w:val="22"/>
        </w:rPr>
        <w:t xml:space="preserve"> </w:t>
      </w:r>
      <w:proofErr w:type="spellStart"/>
      <w:r>
        <w:rPr>
          <w:rFonts w:ascii="Calibri" w:hAnsi="Calibri"/>
          <w:sz w:val="22"/>
          <w:szCs w:val="22"/>
        </w:rPr>
        <w:t>Korenix</w:t>
      </w:r>
      <w:proofErr w:type="spellEnd"/>
      <w:r>
        <w:rPr>
          <w:rFonts w:ascii="Calibri" w:hAnsi="Calibri"/>
          <w:sz w:val="22"/>
          <w:szCs w:val="22"/>
        </w:rPr>
        <w:t xml:space="preserve"> </w:t>
      </w:r>
      <w:del w:id="358" w:author="Adam Charles Turner" w:date="2021-07-09T11:34:00Z">
        <w:r w:rsidR="00947A99">
          <w:rPr>
            <w:rFonts w:ascii="Calibri" w:hAnsi="Calibri"/>
            <w:sz w:val="22"/>
            <w:szCs w:val="22"/>
          </w:rPr>
          <w:delText>kan dra fördel</w:delText>
        </w:r>
      </w:del>
      <w:ins w:id="359" w:author="Adam Charles Turner" w:date="2021-07-09T11:34:00Z">
        <w:r>
          <w:rPr>
            <w:rFonts w:ascii="Calibri" w:hAnsi="Calibri"/>
            <w:sz w:val="22"/>
            <w:szCs w:val="22"/>
          </w:rPr>
          <w:t>i viss utsträckning påverkats</w:t>
        </w:r>
      </w:ins>
      <w:r>
        <w:rPr>
          <w:rFonts w:ascii="Calibri" w:hAnsi="Calibri"/>
          <w:sz w:val="22"/>
          <w:szCs w:val="22"/>
        </w:rPr>
        <w:t xml:space="preserve"> av den </w:t>
      </w:r>
      <w:del w:id="360" w:author="Adam Charles Turner" w:date="2021-07-09T11:34:00Z">
        <w:r w:rsidR="00947A99">
          <w:rPr>
            <w:rFonts w:ascii="Calibri" w:hAnsi="Calibri"/>
            <w:sz w:val="22"/>
            <w:szCs w:val="22"/>
          </w:rPr>
          <w:delText>lägre kostnadsnivån i takt med att försäljningsvolymerna ökar</w:delText>
        </w:r>
      </w:del>
      <w:ins w:id="361" w:author="Adam Charles Turner" w:date="2021-07-09T11:34:00Z">
        <w:r>
          <w:rPr>
            <w:rFonts w:ascii="Calibri" w:hAnsi="Calibri"/>
            <w:sz w:val="22"/>
            <w:szCs w:val="22"/>
          </w:rPr>
          <w:t xml:space="preserve">globala komponentbristen. Såväl försäljning som resultat skulle i annat </w:t>
        </w:r>
        <w:r w:rsidR="006347AA">
          <w:rPr>
            <w:rFonts w:ascii="Calibri" w:hAnsi="Calibri"/>
            <w:sz w:val="22"/>
            <w:szCs w:val="22"/>
          </w:rPr>
          <w:t>fall varit högre</w:t>
        </w:r>
      </w:ins>
      <w:r w:rsidR="006347AA">
        <w:rPr>
          <w:rFonts w:ascii="Calibri" w:hAnsi="Calibri"/>
          <w:sz w:val="22"/>
          <w:szCs w:val="22"/>
        </w:rPr>
        <w:t>.</w:t>
      </w:r>
    </w:p>
    <w:p w14:paraId="3642F596" w14:textId="41D45E79" w:rsidR="00947A99" w:rsidRDefault="00947A99" w:rsidP="007539C6">
      <w:pPr>
        <w:rPr>
          <w:rFonts w:ascii="Calibri" w:hAnsi="Calibri"/>
          <w:sz w:val="22"/>
          <w:szCs w:val="22"/>
        </w:rPr>
      </w:pPr>
    </w:p>
    <w:p w14:paraId="1EC0AE29" w14:textId="37EB98F8" w:rsidR="005F61ED" w:rsidRDefault="00947A99" w:rsidP="007539C6">
      <w:pPr>
        <w:rPr>
          <w:rFonts w:ascii="Calibri" w:hAnsi="Calibri"/>
          <w:sz w:val="22"/>
          <w:szCs w:val="22"/>
        </w:rPr>
      </w:pPr>
      <w:r>
        <w:rPr>
          <w:rFonts w:ascii="Calibri" w:hAnsi="Calibri"/>
          <w:sz w:val="22"/>
          <w:szCs w:val="22"/>
        </w:rPr>
        <w:t>Samarbetet med affärsenheten Beijer Electronics har löpt enligt plan.</w:t>
      </w:r>
      <w:r w:rsidR="004A3F1D">
        <w:rPr>
          <w:rFonts w:ascii="Calibri" w:hAnsi="Calibri"/>
          <w:sz w:val="22"/>
          <w:szCs w:val="22"/>
        </w:rPr>
        <w:t xml:space="preserve"> </w:t>
      </w:r>
      <w:del w:id="362" w:author="Adam Charles Turner" w:date="2021-07-09T11:34:00Z">
        <w:r>
          <w:rPr>
            <w:rFonts w:ascii="Calibri" w:hAnsi="Calibri"/>
            <w:sz w:val="22"/>
            <w:szCs w:val="22"/>
          </w:rPr>
          <w:delText>Under kvartalet etablerades</w:delText>
        </w:r>
      </w:del>
      <w:ins w:id="363" w:author="Adam Charles Turner" w:date="2021-07-09T11:34:00Z">
        <w:r w:rsidR="004A3F1D">
          <w:rPr>
            <w:rFonts w:ascii="Calibri" w:hAnsi="Calibri"/>
            <w:sz w:val="22"/>
            <w:szCs w:val="22"/>
          </w:rPr>
          <w:t>Samordningen på säljsidan ger önskade resultat med bland annat</w:t>
        </w:r>
      </w:ins>
      <w:r w:rsidR="004A3F1D">
        <w:rPr>
          <w:rFonts w:ascii="Calibri" w:hAnsi="Calibri"/>
          <w:sz w:val="22"/>
          <w:szCs w:val="22"/>
        </w:rPr>
        <w:t xml:space="preserve"> ett </w:t>
      </w:r>
      <w:del w:id="364" w:author="Adam Charles Turner" w:date="2021-07-09T11:34:00Z">
        <w:r>
          <w:rPr>
            <w:rFonts w:ascii="Calibri" w:hAnsi="Calibri"/>
            <w:sz w:val="22"/>
            <w:szCs w:val="22"/>
          </w:rPr>
          <w:delText>samarbete i USA</w:delText>
        </w:r>
      </w:del>
      <w:ins w:id="365" w:author="Adam Charles Turner" w:date="2021-07-09T11:34:00Z">
        <w:r w:rsidR="004A3F1D">
          <w:rPr>
            <w:rFonts w:ascii="Calibri" w:hAnsi="Calibri"/>
            <w:sz w:val="22"/>
            <w:szCs w:val="22"/>
          </w:rPr>
          <w:t>gemensamt projekt</w:t>
        </w:r>
      </w:ins>
      <w:r w:rsidR="004A3F1D">
        <w:rPr>
          <w:rFonts w:ascii="Calibri" w:hAnsi="Calibri"/>
          <w:sz w:val="22"/>
          <w:szCs w:val="22"/>
        </w:rPr>
        <w:t xml:space="preserve"> avseende </w:t>
      </w:r>
      <w:del w:id="366" w:author="Adam Charles Turner" w:date="2021-07-09T11:34:00Z">
        <w:r>
          <w:rPr>
            <w:rFonts w:ascii="Calibri" w:hAnsi="Calibri"/>
            <w:sz w:val="22"/>
            <w:szCs w:val="22"/>
          </w:rPr>
          <w:delText>försäljningen av Korenix produkter genom Beijer Electronics nätverk av distributörer.</w:delText>
        </w:r>
      </w:del>
      <w:ins w:id="367" w:author="Adam Charles Turner" w:date="2021-07-09T11:34:00Z">
        <w:r w:rsidR="004A3F1D">
          <w:rPr>
            <w:rFonts w:ascii="Calibri" w:hAnsi="Calibri"/>
            <w:sz w:val="22"/>
            <w:szCs w:val="22"/>
          </w:rPr>
          <w:t xml:space="preserve">nätverkskommunikation för bussar i Frankrike. Leveranskedjorna </w:t>
        </w:r>
        <w:r w:rsidR="00790CBC">
          <w:rPr>
            <w:rFonts w:ascii="Calibri" w:hAnsi="Calibri"/>
            <w:sz w:val="22"/>
            <w:szCs w:val="22"/>
          </w:rPr>
          <w:t xml:space="preserve">samordnas och en gemensam organisation för försäljning och produktledning håller på att utformas. Under hösten kommer ett första gemensamt utvecklingsprojekt att initieras. </w:t>
        </w:r>
      </w:ins>
    </w:p>
    <w:p w14:paraId="1EB713DE" w14:textId="77777777" w:rsidR="00790CBC" w:rsidRDefault="00790CBC" w:rsidP="007539C6">
      <w:pPr>
        <w:rPr>
          <w:rFonts w:ascii="Calibri" w:hAnsi="Calibri"/>
          <w:sz w:val="22"/>
          <w:szCs w:val="22"/>
        </w:rPr>
      </w:pPr>
    </w:p>
    <w:p w14:paraId="6712F0C4" w14:textId="5548521B" w:rsidR="00F976E5" w:rsidRPr="00604A2B" w:rsidRDefault="002B4568" w:rsidP="007539C6">
      <w:pPr>
        <w:rPr>
          <w:rFonts w:ascii="Calibri" w:hAnsi="Calibri"/>
          <w:b/>
          <w:sz w:val="22"/>
          <w:szCs w:val="22"/>
        </w:rPr>
      </w:pPr>
      <w:r w:rsidRPr="00604A2B">
        <w:rPr>
          <w:rFonts w:ascii="Calibri" w:hAnsi="Calibri"/>
          <w:b/>
          <w:sz w:val="22"/>
          <w:szCs w:val="22"/>
        </w:rPr>
        <w:t>&amp;&amp;</w:t>
      </w:r>
      <w:del w:id="368" w:author="Adam Charles Turner" w:date="2021-07-09T11:34:00Z">
        <w:r w:rsidR="00F976E5" w:rsidRPr="00604A2B">
          <w:rPr>
            <w:rFonts w:ascii="Calibri" w:hAnsi="Calibri"/>
            <w:b/>
            <w:sz w:val="22"/>
            <w:szCs w:val="22"/>
          </w:rPr>
          <w:delText>Första</w:delText>
        </w:r>
      </w:del>
      <w:ins w:id="369" w:author="Adam Charles Turner" w:date="2021-07-09T11:34:00Z">
        <w:r w:rsidR="00061282" w:rsidRPr="00604A2B">
          <w:rPr>
            <w:rFonts w:ascii="Calibri" w:hAnsi="Calibri"/>
            <w:b/>
            <w:sz w:val="22"/>
            <w:szCs w:val="22"/>
          </w:rPr>
          <w:t>Andra</w:t>
        </w:r>
      </w:ins>
      <w:r w:rsidR="00061282" w:rsidRPr="00604A2B">
        <w:rPr>
          <w:rFonts w:ascii="Calibri" w:hAnsi="Calibri"/>
          <w:b/>
          <w:sz w:val="22"/>
          <w:szCs w:val="22"/>
        </w:rPr>
        <w:t xml:space="preserve"> </w:t>
      </w:r>
      <w:r w:rsidR="00F976E5" w:rsidRPr="00604A2B">
        <w:rPr>
          <w:rFonts w:ascii="Calibri" w:hAnsi="Calibri"/>
          <w:b/>
          <w:sz w:val="22"/>
          <w:szCs w:val="22"/>
        </w:rPr>
        <w:t>kvartalet</w:t>
      </w:r>
    </w:p>
    <w:p w14:paraId="6A01DC6D" w14:textId="1E6D17AC" w:rsidR="00C6552B" w:rsidRPr="00604A2B" w:rsidRDefault="00F976E5" w:rsidP="009C35AA">
      <w:pPr>
        <w:rPr>
          <w:ins w:id="370" w:author="Adam Charles Turner" w:date="2021-07-09T11:34:00Z"/>
          <w:rFonts w:ascii="Calibri" w:hAnsi="Calibri"/>
          <w:sz w:val="22"/>
          <w:szCs w:val="22"/>
        </w:rPr>
      </w:pPr>
      <w:r w:rsidRPr="00604A2B">
        <w:rPr>
          <w:rFonts w:ascii="Calibri" w:hAnsi="Calibri"/>
          <w:sz w:val="22"/>
          <w:szCs w:val="22"/>
        </w:rPr>
        <w:t xml:space="preserve">Orderingången </w:t>
      </w:r>
      <w:r w:rsidR="009C35AA" w:rsidRPr="00604A2B">
        <w:rPr>
          <w:rFonts w:ascii="Calibri" w:hAnsi="Calibri"/>
          <w:sz w:val="22"/>
          <w:szCs w:val="22"/>
        </w:rPr>
        <w:t xml:space="preserve">steg med </w:t>
      </w:r>
      <w:del w:id="371" w:author="Adam Charles Turner" w:date="2021-07-09T11:34:00Z">
        <w:r w:rsidR="00811345" w:rsidRPr="00604A2B">
          <w:rPr>
            <w:rFonts w:ascii="Calibri" w:hAnsi="Calibri"/>
            <w:sz w:val="22"/>
            <w:szCs w:val="22"/>
          </w:rPr>
          <w:delText>35</w:delText>
        </w:r>
      </w:del>
      <w:ins w:id="372" w:author="Adam Charles Turner" w:date="2021-07-09T11:34:00Z">
        <w:r w:rsidR="00C6552B" w:rsidRPr="00604A2B">
          <w:rPr>
            <w:rFonts w:ascii="Calibri" w:hAnsi="Calibri"/>
            <w:sz w:val="22"/>
            <w:szCs w:val="22"/>
          </w:rPr>
          <w:t>27</w:t>
        </w:r>
      </w:ins>
      <w:r w:rsidR="00C6552B" w:rsidRPr="00604A2B">
        <w:rPr>
          <w:rFonts w:ascii="Calibri" w:hAnsi="Calibri"/>
          <w:sz w:val="22"/>
          <w:szCs w:val="22"/>
        </w:rPr>
        <w:t xml:space="preserve"> </w:t>
      </w:r>
      <w:r w:rsidR="009C35AA" w:rsidRPr="00604A2B">
        <w:rPr>
          <w:rFonts w:ascii="Calibri" w:hAnsi="Calibri"/>
          <w:sz w:val="22"/>
          <w:szCs w:val="22"/>
        </w:rPr>
        <w:t xml:space="preserve">procent till </w:t>
      </w:r>
      <w:del w:id="373" w:author="Adam Charles Turner" w:date="2021-07-09T11:34:00Z">
        <w:r w:rsidR="009C35AA" w:rsidRPr="00604A2B">
          <w:rPr>
            <w:rFonts w:ascii="Calibri" w:hAnsi="Calibri"/>
            <w:sz w:val="22"/>
            <w:szCs w:val="22"/>
          </w:rPr>
          <w:delText>2</w:delText>
        </w:r>
        <w:r w:rsidR="00811345" w:rsidRPr="00604A2B">
          <w:rPr>
            <w:rFonts w:ascii="Calibri" w:hAnsi="Calibri"/>
            <w:sz w:val="22"/>
            <w:szCs w:val="22"/>
          </w:rPr>
          <w:delText>7</w:delText>
        </w:r>
      </w:del>
      <w:ins w:id="374" w:author="Adam Charles Turner" w:date="2021-07-09T11:34:00Z">
        <w:r w:rsidR="004D34C2" w:rsidRPr="00604A2B">
          <w:rPr>
            <w:rFonts w:ascii="Calibri" w:hAnsi="Calibri"/>
            <w:sz w:val="22"/>
            <w:szCs w:val="22"/>
          </w:rPr>
          <w:t>25</w:t>
        </w:r>
      </w:ins>
      <w:r w:rsidR="004D34C2" w:rsidRPr="00604A2B">
        <w:rPr>
          <w:rFonts w:ascii="Calibri" w:hAnsi="Calibri"/>
          <w:sz w:val="22"/>
          <w:szCs w:val="22"/>
        </w:rPr>
        <w:t xml:space="preserve"> </w:t>
      </w:r>
      <w:r w:rsidR="009C35AA" w:rsidRPr="00604A2B">
        <w:rPr>
          <w:rFonts w:ascii="Calibri" w:hAnsi="Calibri"/>
          <w:sz w:val="22"/>
          <w:szCs w:val="22"/>
        </w:rPr>
        <w:t xml:space="preserve">mkr </w:t>
      </w:r>
      <w:r w:rsidRPr="00604A2B">
        <w:rPr>
          <w:rFonts w:ascii="Calibri" w:hAnsi="Calibri"/>
          <w:sz w:val="22"/>
          <w:szCs w:val="22"/>
        </w:rPr>
        <w:t>(</w:t>
      </w:r>
      <w:r w:rsidR="004D34C2" w:rsidRPr="00604A2B">
        <w:rPr>
          <w:rFonts w:ascii="Calibri" w:hAnsi="Calibri"/>
          <w:sz w:val="22"/>
          <w:szCs w:val="22"/>
        </w:rPr>
        <w:t>20</w:t>
      </w:r>
      <w:r w:rsidRPr="00604A2B">
        <w:rPr>
          <w:rFonts w:ascii="Calibri" w:hAnsi="Calibri"/>
          <w:sz w:val="22"/>
          <w:szCs w:val="22"/>
        </w:rPr>
        <w:t xml:space="preserve">). Omsättningen </w:t>
      </w:r>
      <w:r w:rsidR="009C35AA" w:rsidRPr="00604A2B">
        <w:rPr>
          <w:rFonts w:ascii="Calibri" w:hAnsi="Calibri"/>
          <w:sz w:val="22"/>
          <w:szCs w:val="22"/>
        </w:rPr>
        <w:t>ökade me</w:t>
      </w:r>
      <w:r w:rsidR="00C6552B" w:rsidRPr="00604A2B">
        <w:rPr>
          <w:rFonts w:ascii="Calibri" w:hAnsi="Calibri"/>
          <w:sz w:val="22"/>
          <w:szCs w:val="22"/>
        </w:rPr>
        <w:t xml:space="preserve">d </w:t>
      </w:r>
      <w:del w:id="375" w:author="Adam Charles Turner" w:date="2021-07-09T11:34:00Z">
        <w:r w:rsidR="009C35AA" w:rsidRPr="00604A2B">
          <w:rPr>
            <w:rFonts w:ascii="Calibri" w:hAnsi="Calibri"/>
            <w:sz w:val="22"/>
            <w:szCs w:val="22"/>
          </w:rPr>
          <w:delText>åtta</w:delText>
        </w:r>
      </w:del>
      <w:ins w:id="376" w:author="Adam Charles Turner" w:date="2021-07-09T11:34:00Z">
        <w:r w:rsidR="00C6552B" w:rsidRPr="00604A2B">
          <w:rPr>
            <w:rFonts w:ascii="Calibri" w:hAnsi="Calibri"/>
            <w:sz w:val="22"/>
            <w:szCs w:val="22"/>
          </w:rPr>
          <w:t>26</w:t>
        </w:r>
      </w:ins>
      <w:r w:rsidR="00C6552B" w:rsidRPr="00604A2B">
        <w:rPr>
          <w:rFonts w:ascii="Calibri" w:hAnsi="Calibri"/>
          <w:sz w:val="22"/>
          <w:szCs w:val="22"/>
        </w:rPr>
        <w:t xml:space="preserve"> </w:t>
      </w:r>
      <w:r w:rsidR="009C35AA" w:rsidRPr="00604A2B">
        <w:rPr>
          <w:rFonts w:ascii="Calibri" w:hAnsi="Calibri"/>
          <w:sz w:val="22"/>
          <w:szCs w:val="22"/>
        </w:rPr>
        <w:t xml:space="preserve">procent till </w:t>
      </w:r>
      <w:del w:id="377" w:author="Adam Charles Turner" w:date="2021-07-09T11:34:00Z">
        <w:r w:rsidR="009C35AA" w:rsidRPr="00604A2B">
          <w:rPr>
            <w:rFonts w:ascii="Calibri" w:hAnsi="Calibri"/>
            <w:sz w:val="22"/>
            <w:szCs w:val="22"/>
          </w:rPr>
          <w:delText>22</w:delText>
        </w:r>
      </w:del>
      <w:ins w:id="378" w:author="Adam Charles Turner" w:date="2021-07-09T11:34:00Z">
        <w:r w:rsidR="00C6552B" w:rsidRPr="00604A2B">
          <w:rPr>
            <w:rFonts w:ascii="Calibri" w:hAnsi="Calibri"/>
            <w:sz w:val="22"/>
            <w:szCs w:val="22"/>
          </w:rPr>
          <w:t>24</w:t>
        </w:r>
      </w:ins>
      <w:r w:rsidR="00C6552B" w:rsidRPr="00604A2B">
        <w:rPr>
          <w:rFonts w:ascii="Calibri" w:hAnsi="Calibri"/>
          <w:sz w:val="22"/>
          <w:szCs w:val="22"/>
        </w:rPr>
        <w:t xml:space="preserve"> </w:t>
      </w:r>
      <w:r w:rsidR="009C35AA" w:rsidRPr="00604A2B">
        <w:rPr>
          <w:rFonts w:ascii="Calibri" w:hAnsi="Calibri"/>
          <w:sz w:val="22"/>
          <w:szCs w:val="22"/>
        </w:rPr>
        <w:t>mkr (</w:t>
      </w:r>
      <w:del w:id="379" w:author="Adam Charles Turner" w:date="2021-07-09T11:34:00Z">
        <w:r w:rsidR="009C35AA" w:rsidRPr="00604A2B">
          <w:rPr>
            <w:rFonts w:ascii="Calibri" w:hAnsi="Calibri"/>
            <w:sz w:val="22"/>
            <w:szCs w:val="22"/>
          </w:rPr>
          <w:delText>21</w:delText>
        </w:r>
      </w:del>
      <w:ins w:id="380" w:author="Adam Charles Turner" w:date="2021-07-09T11:34:00Z">
        <w:r w:rsidR="00C6552B" w:rsidRPr="00604A2B">
          <w:rPr>
            <w:rFonts w:ascii="Calibri" w:hAnsi="Calibri"/>
            <w:sz w:val="22"/>
            <w:szCs w:val="22"/>
          </w:rPr>
          <w:t>19</w:t>
        </w:r>
      </w:ins>
      <w:r w:rsidRPr="00604A2B">
        <w:rPr>
          <w:rFonts w:ascii="Calibri" w:hAnsi="Calibri"/>
          <w:sz w:val="22"/>
          <w:szCs w:val="22"/>
        </w:rPr>
        <w:t>). Rörelseresultatet före avskriv</w:t>
      </w:r>
      <w:r w:rsidR="00A40256" w:rsidRPr="00604A2B">
        <w:rPr>
          <w:rFonts w:ascii="Calibri" w:hAnsi="Calibri"/>
          <w:sz w:val="22"/>
          <w:szCs w:val="22"/>
        </w:rPr>
        <w:t>n</w:t>
      </w:r>
      <w:r w:rsidRPr="00604A2B">
        <w:rPr>
          <w:rFonts w:ascii="Calibri" w:hAnsi="Calibri"/>
          <w:sz w:val="22"/>
          <w:szCs w:val="22"/>
        </w:rPr>
        <w:t xml:space="preserve">ingar blev </w:t>
      </w:r>
      <w:del w:id="381" w:author="Adam Charles Turner" w:date="2021-07-09T11:34:00Z">
        <w:r w:rsidR="009C35AA" w:rsidRPr="00604A2B">
          <w:rPr>
            <w:rFonts w:ascii="Calibri" w:hAnsi="Calibri"/>
            <w:sz w:val="22"/>
            <w:szCs w:val="22"/>
          </w:rPr>
          <w:delText>1,1</w:delText>
        </w:r>
      </w:del>
      <w:ins w:id="382" w:author="Adam Charles Turner" w:date="2021-07-09T11:34:00Z">
        <w:r w:rsidR="00C6552B" w:rsidRPr="00604A2B">
          <w:rPr>
            <w:rFonts w:ascii="Calibri" w:hAnsi="Calibri"/>
            <w:sz w:val="22"/>
            <w:szCs w:val="22"/>
          </w:rPr>
          <w:t>2,5</w:t>
        </w:r>
      </w:ins>
      <w:r w:rsidRPr="00604A2B">
        <w:rPr>
          <w:rFonts w:ascii="Calibri" w:hAnsi="Calibri"/>
          <w:sz w:val="22"/>
          <w:szCs w:val="22"/>
        </w:rPr>
        <w:t xml:space="preserve"> mkr </w:t>
      </w:r>
      <w:del w:id="383" w:author="Adam Charles Turner" w:date="2021-07-09T11:34:00Z">
        <w:r w:rsidRPr="00604A2B">
          <w:rPr>
            <w:rFonts w:ascii="Calibri" w:hAnsi="Calibri"/>
            <w:sz w:val="22"/>
            <w:szCs w:val="22"/>
          </w:rPr>
          <w:delText>(</w:delText>
        </w:r>
        <w:r w:rsidR="009C35AA" w:rsidRPr="00604A2B">
          <w:rPr>
            <w:rFonts w:ascii="Calibri" w:hAnsi="Calibri"/>
            <w:sz w:val="22"/>
            <w:szCs w:val="22"/>
          </w:rPr>
          <w:delText>-5,7</w:delText>
        </w:r>
      </w:del>
      <w:ins w:id="384" w:author="Adam Charles Turner" w:date="2021-07-09T11:34:00Z">
        <w:r w:rsidR="00C6552B" w:rsidRPr="00604A2B">
          <w:rPr>
            <w:rFonts w:ascii="Calibri" w:hAnsi="Calibri"/>
            <w:sz w:val="22"/>
            <w:szCs w:val="22"/>
          </w:rPr>
          <w:t>(0</w:t>
        </w:r>
      </w:ins>
      <w:r w:rsidR="00C6552B" w:rsidRPr="00604A2B">
        <w:rPr>
          <w:rFonts w:ascii="Calibri" w:hAnsi="Calibri"/>
          <w:sz w:val="22"/>
          <w:szCs w:val="22"/>
        </w:rPr>
        <w:t>).</w:t>
      </w:r>
      <w:r w:rsidR="00A40256" w:rsidRPr="00604A2B">
        <w:rPr>
          <w:rFonts w:ascii="Calibri" w:hAnsi="Calibri"/>
          <w:sz w:val="22"/>
          <w:szCs w:val="22"/>
        </w:rPr>
        <w:t xml:space="preserve"> </w:t>
      </w:r>
      <w:r w:rsidRPr="00604A2B">
        <w:rPr>
          <w:rFonts w:ascii="Calibri" w:hAnsi="Calibri"/>
          <w:sz w:val="22"/>
          <w:szCs w:val="22"/>
        </w:rPr>
        <w:t xml:space="preserve">Avskrivningarna uppgick till </w:t>
      </w:r>
      <w:r w:rsidR="00C6552B" w:rsidRPr="00604A2B">
        <w:rPr>
          <w:rFonts w:ascii="Calibri" w:hAnsi="Calibri"/>
          <w:sz w:val="22"/>
          <w:szCs w:val="22"/>
        </w:rPr>
        <w:t>2,</w:t>
      </w:r>
      <w:del w:id="385" w:author="Adam Charles Turner" w:date="2021-07-09T11:34:00Z">
        <w:r w:rsidR="009C35AA" w:rsidRPr="00604A2B">
          <w:rPr>
            <w:rFonts w:ascii="Calibri" w:hAnsi="Calibri"/>
            <w:sz w:val="22"/>
            <w:szCs w:val="22"/>
          </w:rPr>
          <w:delText>5</w:delText>
        </w:r>
      </w:del>
      <w:ins w:id="386" w:author="Adam Charles Turner" w:date="2021-07-09T11:34:00Z">
        <w:r w:rsidR="00C6552B" w:rsidRPr="00604A2B">
          <w:rPr>
            <w:rFonts w:ascii="Calibri" w:hAnsi="Calibri"/>
            <w:sz w:val="22"/>
            <w:szCs w:val="22"/>
          </w:rPr>
          <w:t>4</w:t>
        </w:r>
      </w:ins>
      <w:r w:rsidRPr="00604A2B">
        <w:rPr>
          <w:rFonts w:ascii="Calibri" w:hAnsi="Calibri"/>
          <w:sz w:val="22"/>
          <w:szCs w:val="22"/>
        </w:rPr>
        <w:t xml:space="preserve"> mkr (</w:t>
      </w:r>
      <w:r w:rsidR="00C6552B" w:rsidRPr="00604A2B">
        <w:rPr>
          <w:rFonts w:ascii="Calibri" w:hAnsi="Calibri"/>
          <w:sz w:val="22"/>
          <w:szCs w:val="22"/>
        </w:rPr>
        <w:t>3,3</w:t>
      </w:r>
      <w:r w:rsidRPr="00604A2B">
        <w:rPr>
          <w:rFonts w:ascii="Calibri" w:hAnsi="Calibri"/>
          <w:sz w:val="22"/>
          <w:szCs w:val="22"/>
        </w:rPr>
        <w:t>). Rörelseresultatet</w:t>
      </w:r>
      <w:r w:rsidR="00A40256" w:rsidRPr="00604A2B">
        <w:rPr>
          <w:rFonts w:ascii="Calibri" w:hAnsi="Calibri"/>
          <w:sz w:val="22"/>
          <w:szCs w:val="22"/>
        </w:rPr>
        <w:t xml:space="preserve"> uppgick till </w:t>
      </w:r>
      <w:del w:id="387" w:author="Adam Charles Turner" w:date="2021-07-09T11:34:00Z">
        <w:r w:rsidR="00A40256" w:rsidRPr="00604A2B">
          <w:rPr>
            <w:rFonts w:ascii="Calibri" w:hAnsi="Calibri"/>
            <w:sz w:val="22"/>
            <w:szCs w:val="22"/>
          </w:rPr>
          <w:delText>-</w:delText>
        </w:r>
      </w:del>
      <w:ins w:id="388" w:author="Adam Charles Turner" w:date="2021-07-09T11:34:00Z">
        <w:r w:rsidR="00C6552B" w:rsidRPr="00604A2B">
          <w:rPr>
            <w:rFonts w:ascii="Calibri" w:hAnsi="Calibri"/>
            <w:sz w:val="22"/>
            <w:szCs w:val="22"/>
          </w:rPr>
          <w:t>0,</w:t>
        </w:r>
      </w:ins>
      <w:r w:rsidR="00C6552B" w:rsidRPr="00604A2B">
        <w:rPr>
          <w:rFonts w:ascii="Calibri" w:hAnsi="Calibri"/>
          <w:sz w:val="22"/>
          <w:szCs w:val="22"/>
        </w:rPr>
        <w:t>1</w:t>
      </w:r>
      <w:del w:id="389" w:author="Adam Charles Turner" w:date="2021-07-09T11:34:00Z">
        <w:r w:rsidR="009C35AA" w:rsidRPr="00604A2B">
          <w:rPr>
            <w:rFonts w:ascii="Calibri" w:hAnsi="Calibri"/>
            <w:sz w:val="22"/>
            <w:szCs w:val="22"/>
          </w:rPr>
          <w:delText>,4</w:delText>
        </w:r>
      </w:del>
      <w:r w:rsidR="00A40256" w:rsidRPr="00604A2B">
        <w:rPr>
          <w:rFonts w:ascii="Calibri" w:hAnsi="Calibri"/>
          <w:sz w:val="22"/>
          <w:szCs w:val="22"/>
        </w:rPr>
        <w:t xml:space="preserve"> </w:t>
      </w:r>
      <w:r w:rsidRPr="00604A2B">
        <w:rPr>
          <w:rFonts w:ascii="Calibri" w:hAnsi="Calibri"/>
          <w:sz w:val="22"/>
          <w:szCs w:val="22"/>
        </w:rPr>
        <w:t>mkr (</w:t>
      </w:r>
      <w:r w:rsidR="00A40256" w:rsidRPr="00604A2B">
        <w:rPr>
          <w:rFonts w:ascii="Calibri" w:hAnsi="Calibri"/>
          <w:sz w:val="22"/>
          <w:szCs w:val="22"/>
        </w:rPr>
        <w:t>-</w:t>
      </w:r>
      <w:ins w:id="390" w:author="Adam Charles Turner" w:date="2021-07-09T11:34:00Z">
        <w:r w:rsidR="00C6552B" w:rsidRPr="00604A2B">
          <w:rPr>
            <w:rFonts w:ascii="Calibri" w:hAnsi="Calibri"/>
            <w:sz w:val="22"/>
            <w:szCs w:val="22"/>
          </w:rPr>
          <w:t>3,3</w:t>
        </w:r>
        <w:r w:rsidRPr="00604A2B">
          <w:rPr>
            <w:rFonts w:ascii="Calibri" w:hAnsi="Calibri"/>
            <w:sz w:val="22"/>
            <w:szCs w:val="22"/>
          </w:rPr>
          <w:t>)</w:t>
        </w:r>
        <w:r w:rsidR="007C7357" w:rsidRPr="00604A2B">
          <w:rPr>
            <w:rFonts w:ascii="Calibri" w:hAnsi="Calibri"/>
            <w:sz w:val="22"/>
            <w:szCs w:val="22"/>
          </w:rPr>
          <w:t>.</w:t>
        </w:r>
      </w:ins>
    </w:p>
    <w:p w14:paraId="7EDC6D64" w14:textId="77777777" w:rsidR="0083140B" w:rsidRPr="00604A2B" w:rsidRDefault="0083140B" w:rsidP="009C35AA">
      <w:pPr>
        <w:rPr>
          <w:ins w:id="391" w:author="Adam Charles Turner" w:date="2021-07-09T11:34:00Z"/>
          <w:rFonts w:ascii="Calibri" w:hAnsi="Calibri"/>
          <w:sz w:val="22"/>
          <w:szCs w:val="22"/>
        </w:rPr>
      </w:pPr>
    </w:p>
    <w:p w14:paraId="32871FD1" w14:textId="6CAC95BD" w:rsidR="00061282" w:rsidRPr="00604A2B" w:rsidRDefault="00061282" w:rsidP="009C35AA">
      <w:pPr>
        <w:rPr>
          <w:ins w:id="392" w:author="Adam Charles Turner" w:date="2021-07-09T11:34:00Z"/>
          <w:rFonts w:ascii="Calibri" w:hAnsi="Calibri"/>
          <w:b/>
          <w:bCs/>
          <w:sz w:val="22"/>
          <w:szCs w:val="22"/>
        </w:rPr>
      </w:pPr>
      <w:ins w:id="393" w:author="Adam Charles Turner" w:date="2021-07-09T11:34:00Z">
        <w:r w:rsidRPr="00604A2B">
          <w:rPr>
            <w:rFonts w:ascii="Calibri" w:hAnsi="Calibri"/>
            <w:b/>
            <w:bCs/>
            <w:sz w:val="22"/>
            <w:szCs w:val="22"/>
          </w:rPr>
          <w:t>Första halvåret</w:t>
        </w:r>
      </w:ins>
    </w:p>
    <w:p w14:paraId="7EE27073" w14:textId="5A31E78B" w:rsidR="00C6552B" w:rsidRPr="00604A2B" w:rsidRDefault="00C6552B" w:rsidP="00C6552B">
      <w:pPr>
        <w:rPr>
          <w:rFonts w:ascii="Calibri" w:hAnsi="Calibri"/>
          <w:sz w:val="22"/>
          <w:szCs w:val="22"/>
        </w:rPr>
      </w:pPr>
      <w:ins w:id="394" w:author="Adam Charles Turner" w:date="2021-07-09T11:34:00Z">
        <w:r w:rsidRPr="00604A2B">
          <w:rPr>
            <w:rFonts w:ascii="Calibri" w:hAnsi="Calibri"/>
            <w:sz w:val="22"/>
            <w:szCs w:val="22"/>
          </w:rPr>
          <w:t xml:space="preserve">Orderingången steg med </w:t>
        </w:r>
        <w:r w:rsidR="0032455E" w:rsidRPr="00604A2B">
          <w:rPr>
            <w:rFonts w:ascii="Calibri" w:hAnsi="Calibri"/>
            <w:sz w:val="22"/>
            <w:szCs w:val="22"/>
          </w:rPr>
          <w:t>3</w:t>
        </w:r>
        <w:r w:rsidR="00DA22B5" w:rsidRPr="00604A2B">
          <w:rPr>
            <w:rFonts w:ascii="Calibri" w:hAnsi="Calibri"/>
            <w:sz w:val="22"/>
            <w:szCs w:val="22"/>
          </w:rPr>
          <w:t>2</w:t>
        </w:r>
        <w:r w:rsidR="0032455E" w:rsidRPr="00604A2B">
          <w:rPr>
            <w:rFonts w:ascii="Calibri" w:hAnsi="Calibri"/>
            <w:sz w:val="22"/>
            <w:szCs w:val="22"/>
          </w:rPr>
          <w:t xml:space="preserve"> </w:t>
        </w:r>
        <w:r w:rsidRPr="00604A2B">
          <w:rPr>
            <w:rFonts w:ascii="Calibri" w:hAnsi="Calibri"/>
            <w:sz w:val="22"/>
            <w:szCs w:val="22"/>
          </w:rPr>
          <w:t xml:space="preserve">procent till </w:t>
        </w:r>
        <w:r w:rsidR="0032455E" w:rsidRPr="00604A2B">
          <w:rPr>
            <w:rFonts w:ascii="Calibri" w:hAnsi="Calibri"/>
            <w:sz w:val="22"/>
            <w:szCs w:val="22"/>
          </w:rPr>
          <w:t xml:space="preserve">53 </w:t>
        </w:r>
        <w:r w:rsidRPr="00604A2B">
          <w:rPr>
            <w:rFonts w:ascii="Calibri" w:hAnsi="Calibri"/>
            <w:sz w:val="22"/>
            <w:szCs w:val="22"/>
          </w:rPr>
          <w:t>mkr (</w:t>
        </w:r>
        <w:r w:rsidR="0032455E" w:rsidRPr="00604A2B">
          <w:rPr>
            <w:rFonts w:ascii="Calibri" w:hAnsi="Calibri"/>
            <w:sz w:val="22"/>
            <w:szCs w:val="22"/>
          </w:rPr>
          <w:t>40</w:t>
        </w:r>
        <w:r w:rsidRPr="00604A2B">
          <w:rPr>
            <w:rFonts w:ascii="Calibri" w:hAnsi="Calibri"/>
            <w:sz w:val="22"/>
            <w:szCs w:val="22"/>
          </w:rPr>
          <w:t>). Omsättningen ökade med 17 procent till 46 mkr (</w:t>
        </w:r>
        <w:r w:rsidR="0083140B" w:rsidRPr="00604A2B">
          <w:rPr>
            <w:rFonts w:ascii="Calibri" w:hAnsi="Calibri"/>
            <w:sz w:val="22"/>
            <w:szCs w:val="22"/>
          </w:rPr>
          <w:t>39)</w:t>
        </w:r>
        <w:r w:rsidRPr="00604A2B">
          <w:rPr>
            <w:rFonts w:ascii="Calibri" w:hAnsi="Calibri"/>
            <w:sz w:val="22"/>
            <w:szCs w:val="22"/>
          </w:rPr>
          <w:t xml:space="preserve">. Rörelseresultatet före avskrivningar blev </w:t>
        </w:r>
        <w:r w:rsidR="0083140B" w:rsidRPr="00604A2B">
          <w:rPr>
            <w:rFonts w:ascii="Calibri" w:hAnsi="Calibri"/>
            <w:sz w:val="22"/>
            <w:szCs w:val="22"/>
          </w:rPr>
          <w:t>3,6</w:t>
        </w:r>
        <w:r w:rsidRPr="00604A2B">
          <w:rPr>
            <w:rFonts w:ascii="Calibri" w:hAnsi="Calibri"/>
            <w:sz w:val="22"/>
            <w:szCs w:val="22"/>
          </w:rPr>
          <w:t xml:space="preserve"> mkr (</w:t>
        </w:r>
        <w:r w:rsidR="0083140B" w:rsidRPr="00604A2B">
          <w:rPr>
            <w:rFonts w:ascii="Calibri" w:hAnsi="Calibri"/>
            <w:sz w:val="22"/>
            <w:szCs w:val="22"/>
          </w:rPr>
          <w:t>-5,7</w:t>
        </w:r>
        <w:r w:rsidRPr="00604A2B">
          <w:rPr>
            <w:rFonts w:ascii="Calibri" w:hAnsi="Calibri"/>
            <w:sz w:val="22"/>
            <w:szCs w:val="22"/>
          </w:rPr>
          <w:t xml:space="preserve">). Avskrivningarna uppgick till </w:t>
        </w:r>
        <w:r w:rsidR="0083140B" w:rsidRPr="00604A2B">
          <w:rPr>
            <w:rFonts w:ascii="Calibri" w:hAnsi="Calibri"/>
            <w:sz w:val="22"/>
            <w:szCs w:val="22"/>
          </w:rPr>
          <w:t>4,</w:t>
        </w:r>
      </w:ins>
      <w:r w:rsidR="0083140B" w:rsidRPr="00604A2B">
        <w:rPr>
          <w:rFonts w:ascii="Calibri" w:hAnsi="Calibri"/>
          <w:sz w:val="22"/>
          <w:szCs w:val="22"/>
        </w:rPr>
        <w:t>9</w:t>
      </w:r>
      <w:del w:id="395" w:author="Adam Charles Turner" w:date="2021-07-09T11:34:00Z">
        <w:r w:rsidR="009C35AA" w:rsidRPr="00604A2B">
          <w:rPr>
            <w:rFonts w:ascii="Calibri" w:hAnsi="Calibri"/>
            <w:sz w:val="22"/>
            <w:szCs w:val="22"/>
          </w:rPr>
          <w:delText>,0</w:delText>
        </w:r>
        <w:r w:rsidR="00F976E5" w:rsidRPr="00604A2B">
          <w:rPr>
            <w:rFonts w:ascii="Calibri" w:hAnsi="Calibri"/>
            <w:sz w:val="22"/>
            <w:szCs w:val="22"/>
          </w:rPr>
          <w:delText>)</w:delText>
        </w:r>
        <w:r w:rsidR="007C7357" w:rsidRPr="00604A2B">
          <w:rPr>
            <w:rFonts w:ascii="Calibri" w:hAnsi="Calibri"/>
            <w:sz w:val="22"/>
            <w:szCs w:val="22"/>
          </w:rPr>
          <w:delText>.</w:delText>
        </w:r>
      </w:del>
      <w:ins w:id="396" w:author="Adam Charles Turner" w:date="2021-07-09T11:34:00Z">
        <w:r w:rsidRPr="00604A2B">
          <w:rPr>
            <w:rFonts w:ascii="Calibri" w:hAnsi="Calibri"/>
            <w:sz w:val="22"/>
            <w:szCs w:val="22"/>
          </w:rPr>
          <w:t xml:space="preserve"> mkr (</w:t>
        </w:r>
        <w:r w:rsidR="0083140B" w:rsidRPr="00604A2B">
          <w:rPr>
            <w:rFonts w:ascii="Calibri" w:hAnsi="Calibri"/>
            <w:sz w:val="22"/>
            <w:szCs w:val="22"/>
          </w:rPr>
          <w:t>6,7</w:t>
        </w:r>
        <w:r w:rsidRPr="00604A2B">
          <w:rPr>
            <w:rFonts w:ascii="Calibri" w:hAnsi="Calibri"/>
            <w:sz w:val="22"/>
            <w:szCs w:val="22"/>
          </w:rPr>
          <w:t>). Rörelseresultatet uppgick till</w:t>
        </w:r>
        <w:r w:rsidR="0083140B" w:rsidRPr="00604A2B">
          <w:rPr>
            <w:rFonts w:ascii="Calibri" w:hAnsi="Calibri"/>
            <w:sz w:val="22"/>
            <w:szCs w:val="22"/>
          </w:rPr>
          <w:t xml:space="preserve"> -1,3</w:t>
        </w:r>
        <w:r w:rsidRPr="00604A2B">
          <w:rPr>
            <w:rFonts w:ascii="Calibri" w:hAnsi="Calibri"/>
            <w:sz w:val="22"/>
            <w:szCs w:val="22"/>
          </w:rPr>
          <w:t xml:space="preserve"> mkr (-</w:t>
        </w:r>
        <w:r w:rsidR="0083140B" w:rsidRPr="00604A2B">
          <w:rPr>
            <w:rFonts w:ascii="Calibri" w:hAnsi="Calibri"/>
            <w:sz w:val="22"/>
            <w:szCs w:val="22"/>
          </w:rPr>
          <w:t>12,4</w:t>
        </w:r>
        <w:r w:rsidRPr="00604A2B">
          <w:rPr>
            <w:rFonts w:ascii="Calibri" w:hAnsi="Calibri"/>
            <w:sz w:val="22"/>
            <w:szCs w:val="22"/>
          </w:rPr>
          <w:t>).</w:t>
        </w:r>
      </w:ins>
      <w:r w:rsidRPr="00604A2B">
        <w:rPr>
          <w:rFonts w:ascii="Calibri" w:hAnsi="Calibri"/>
          <w:sz w:val="22"/>
          <w:szCs w:val="22"/>
        </w:rPr>
        <w:t xml:space="preserve"> Resultatet 2020 belastades med omstruktureringskostnader om 2,9 mkr.</w:t>
      </w:r>
    </w:p>
    <w:p w14:paraId="5000E6CF" w14:textId="77777777" w:rsidR="00C6552B" w:rsidRPr="00604A2B" w:rsidRDefault="00C6552B" w:rsidP="00C6552B">
      <w:pPr>
        <w:rPr>
          <w:rFonts w:ascii="Calibri" w:hAnsi="Calibri"/>
          <w:sz w:val="22"/>
          <w:szCs w:val="22"/>
        </w:rPr>
      </w:pPr>
    </w:p>
    <w:p w14:paraId="26B1DF97" w14:textId="77777777" w:rsidR="00754AB4" w:rsidRPr="00604A2B" w:rsidRDefault="00754AB4" w:rsidP="00754AB4">
      <w:pPr>
        <w:rPr>
          <w:rFonts w:ascii="Calibri" w:hAnsi="Calibri"/>
          <w:b/>
          <w:sz w:val="22"/>
          <w:szCs w:val="22"/>
        </w:rPr>
      </w:pPr>
      <w:r w:rsidRPr="00604A2B">
        <w:rPr>
          <w:rFonts w:ascii="Calibri" w:hAnsi="Calibri"/>
          <w:b/>
          <w:sz w:val="22"/>
          <w:szCs w:val="22"/>
        </w:rPr>
        <w:t>Övrig ekonomisk information</w:t>
      </w:r>
    </w:p>
    <w:p w14:paraId="10DB75FB" w14:textId="6CBA70FA" w:rsidR="00754AB4" w:rsidRPr="00604A2B" w:rsidRDefault="00754AB4" w:rsidP="00B052C3">
      <w:pPr>
        <w:pStyle w:val="BodyText"/>
        <w:ind w:right="0"/>
        <w:rPr>
          <w:rFonts w:ascii="Calibri" w:hAnsi="Calibri"/>
          <w:szCs w:val="22"/>
        </w:rPr>
      </w:pPr>
      <w:r w:rsidRPr="00604A2B">
        <w:rPr>
          <w:rFonts w:ascii="Calibri" w:hAnsi="Calibri"/>
          <w:szCs w:val="22"/>
        </w:rPr>
        <w:t xml:space="preserve">Koncernens investeringar inklusive balanserade utvecklingskostnader och förvärv uppgick till </w:t>
      </w:r>
      <w:del w:id="397" w:author="Adam Charles Turner" w:date="2021-07-09T11:34:00Z">
        <w:r w:rsidR="007B1885" w:rsidRPr="00604A2B">
          <w:rPr>
            <w:rFonts w:ascii="Calibri" w:hAnsi="Calibri"/>
            <w:szCs w:val="22"/>
          </w:rPr>
          <w:delText>19,8</w:delText>
        </w:r>
      </w:del>
      <w:ins w:id="398" w:author="Adam Charles Turner" w:date="2021-07-09T11:34:00Z">
        <w:r w:rsidR="00B37115" w:rsidRPr="00604A2B">
          <w:rPr>
            <w:rFonts w:ascii="Calibri" w:hAnsi="Calibri"/>
            <w:szCs w:val="22"/>
          </w:rPr>
          <w:t>148</w:t>
        </w:r>
      </w:ins>
      <w:r w:rsidR="00B37115" w:rsidRPr="00604A2B">
        <w:rPr>
          <w:rFonts w:ascii="Calibri" w:hAnsi="Calibri"/>
          <w:szCs w:val="22"/>
        </w:rPr>
        <w:t xml:space="preserve"> </w:t>
      </w:r>
      <w:r w:rsidRPr="00604A2B">
        <w:rPr>
          <w:rFonts w:ascii="Calibri" w:hAnsi="Calibri"/>
          <w:szCs w:val="22"/>
        </w:rPr>
        <w:t>mkr (</w:t>
      </w:r>
      <w:del w:id="399" w:author="Adam Charles Turner" w:date="2021-07-09T11:34:00Z">
        <w:r w:rsidR="00607D61" w:rsidRPr="00604A2B">
          <w:rPr>
            <w:rFonts w:ascii="Calibri" w:hAnsi="Calibri"/>
            <w:szCs w:val="22"/>
          </w:rPr>
          <w:delText>2</w:delText>
        </w:r>
        <w:r w:rsidR="007B1885" w:rsidRPr="00604A2B">
          <w:rPr>
            <w:rFonts w:ascii="Calibri" w:hAnsi="Calibri"/>
            <w:szCs w:val="22"/>
          </w:rPr>
          <w:delText>4,1</w:delText>
        </w:r>
        <w:r w:rsidRPr="00604A2B">
          <w:rPr>
            <w:rFonts w:ascii="Calibri" w:hAnsi="Calibri"/>
            <w:szCs w:val="22"/>
          </w:rPr>
          <w:delText>).</w:delText>
        </w:r>
      </w:del>
      <w:ins w:id="400" w:author="Adam Charles Turner" w:date="2021-07-09T11:34:00Z">
        <w:r w:rsidR="00B37115" w:rsidRPr="00604A2B">
          <w:rPr>
            <w:rFonts w:ascii="Calibri" w:hAnsi="Calibri"/>
            <w:szCs w:val="22"/>
          </w:rPr>
          <w:t>48</w:t>
        </w:r>
        <w:r w:rsidR="00A7263F" w:rsidRPr="00604A2B">
          <w:rPr>
            <w:rFonts w:ascii="Calibri" w:hAnsi="Calibri"/>
            <w:szCs w:val="22"/>
          </w:rPr>
          <w:t>) under det första halvåret</w:t>
        </w:r>
        <w:r w:rsidRPr="00604A2B">
          <w:rPr>
            <w:rFonts w:ascii="Calibri" w:hAnsi="Calibri"/>
            <w:szCs w:val="22"/>
          </w:rPr>
          <w:t>.</w:t>
        </w:r>
      </w:ins>
      <w:r w:rsidRPr="00604A2B">
        <w:rPr>
          <w:rFonts w:ascii="Calibri" w:hAnsi="Calibri"/>
          <w:szCs w:val="22"/>
        </w:rPr>
        <w:t xml:space="preserve"> Kassaflödet från den löpande verksamheten var</w:t>
      </w:r>
      <w:r w:rsidR="006E533A" w:rsidRPr="00604A2B">
        <w:rPr>
          <w:rFonts w:ascii="Calibri" w:hAnsi="Calibri"/>
          <w:szCs w:val="22"/>
        </w:rPr>
        <w:t xml:space="preserve"> </w:t>
      </w:r>
      <w:del w:id="401" w:author="Adam Charles Turner" w:date="2021-07-09T11:34:00Z">
        <w:r w:rsidR="007B1885" w:rsidRPr="00604A2B">
          <w:rPr>
            <w:rFonts w:ascii="Calibri" w:hAnsi="Calibri"/>
            <w:szCs w:val="22"/>
          </w:rPr>
          <w:delText>8,3</w:delText>
        </w:r>
      </w:del>
      <w:ins w:id="402" w:author="Adam Charles Turner" w:date="2021-07-09T11:34:00Z">
        <w:r w:rsidR="00A7263F" w:rsidRPr="00604A2B">
          <w:rPr>
            <w:rFonts w:ascii="Calibri" w:hAnsi="Calibri"/>
            <w:szCs w:val="22"/>
          </w:rPr>
          <w:t>23,6</w:t>
        </w:r>
      </w:ins>
      <w:r w:rsidRPr="00604A2B">
        <w:rPr>
          <w:rFonts w:ascii="Calibri" w:hAnsi="Calibri"/>
          <w:szCs w:val="22"/>
        </w:rPr>
        <w:t xml:space="preserve"> mkr </w:t>
      </w:r>
      <w:r w:rsidR="00F42173" w:rsidRPr="00604A2B">
        <w:rPr>
          <w:rFonts w:ascii="Calibri" w:hAnsi="Calibri"/>
          <w:szCs w:val="22"/>
        </w:rPr>
        <w:t>(</w:t>
      </w:r>
      <w:del w:id="403" w:author="Adam Charles Turner" w:date="2021-07-09T11:34:00Z">
        <w:r w:rsidR="007B1885" w:rsidRPr="00604A2B">
          <w:rPr>
            <w:rFonts w:ascii="Calibri" w:hAnsi="Calibri"/>
            <w:szCs w:val="22"/>
          </w:rPr>
          <w:delText>37,2</w:delText>
        </w:r>
      </w:del>
      <w:ins w:id="404" w:author="Adam Charles Turner" w:date="2021-07-09T11:34:00Z">
        <w:r w:rsidR="00A7263F" w:rsidRPr="00604A2B">
          <w:rPr>
            <w:rFonts w:ascii="Calibri" w:hAnsi="Calibri"/>
            <w:szCs w:val="22"/>
          </w:rPr>
          <w:t>88,9</w:t>
        </w:r>
      </w:ins>
      <w:r w:rsidRPr="00604A2B">
        <w:rPr>
          <w:rFonts w:ascii="Calibri" w:hAnsi="Calibri"/>
          <w:szCs w:val="22"/>
        </w:rPr>
        <w:t>). Det egna kapitalet uppgick till</w:t>
      </w:r>
      <w:r w:rsidR="00607D61" w:rsidRPr="00604A2B">
        <w:rPr>
          <w:rFonts w:ascii="Calibri" w:hAnsi="Calibri"/>
          <w:szCs w:val="22"/>
        </w:rPr>
        <w:t xml:space="preserve"> </w:t>
      </w:r>
      <w:del w:id="405" w:author="Adam Charles Turner" w:date="2021-07-09T11:34:00Z">
        <w:r w:rsidR="007B1885" w:rsidRPr="00604A2B">
          <w:rPr>
            <w:rFonts w:ascii="Calibri" w:hAnsi="Calibri"/>
            <w:szCs w:val="22"/>
          </w:rPr>
          <w:delText>67</w:delText>
        </w:r>
        <w:r w:rsidR="00811345" w:rsidRPr="00604A2B">
          <w:rPr>
            <w:rFonts w:ascii="Calibri" w:hAnsi="Calibri"/>
            <w:szCs w:val="22"/>
          </w:rPr>
          <w:delText>0</w:delText>
        </w:r>
      </w:del>
      <w:ins w:id="406" w:author="Adam Charles Turner" w:date="2021-07-09T11:34:00Z">
        <w:r w:rsidR="00A7263F" w:rsidRPr="00604A2B">
          <w:rPr>
            <w:rFonts w:ascii="Calibri" w:hAnsi="Calibri"/>
            <w:szCs w:val="22"/>
          </w:rPr>
          <w:t>667</w:t>
        </w:r>
      </w:ins>
      <w:r w:rsidR="00A7263F" w:rsidRPr="00604A2B">
        <w:rPr>
          <w:rFonts w:ascii="Calibri" w:hAnsi="Calibri"/>
          <w:szCs w:val="22"/>
        </w:rPr>
        <w:t xml:space="preserve"> </w:t>
      </w:r>
      <w:r w:rsidRPr="00604A2B">
        <w:rPr>
          <w:rFonts w:ascii="Calibri" w:hAnsi="Calibri"/>
          <w:szCs w:val="22"/>
        </w:rPr>
        <w:t>mkr (</w:t>
      </w:r>
      <w:del w:id="407" w:author="Adam Charles Turner" w:date="2021-07-09T11:34:00Z">
        <w:r w:rsidR="007B1885" w:rsidRPr="00604A2B">
          <w:rPr>
            <w:rFonts w:ascii="Calibri" w:hAnsi="Calibri"/>
            <w:szCs w:val="22"/>
          </w:rPr>
          <w:delText>732</w:delText>
        </w:r>
      </w:del>
      <w:ins w:id="408" w:author="Adam Charles Turner" w:date="2021-07-09T11:34:00Z">
        <w:r w:rsidR="00A7263F" w:rsidRPr="00604A2B">
          <w:rPr>
            <w:rFonts w:ascii="Calibri" w:hAnsi="Calibri"/>
            <w:szCs w:val="22"/>
          </w:rPr>
          <w:t>698</w:t>
        </w:r>
      </w:ins>
      <w:r w:rsidRPr="00604A2B">
        <w:rPr>
          <w:rFonts w:ascii="Calibri" w:hAnsi="Calibri"/>
          <w:szCs w:val="22"/>
        </w:rPr>
        <w:t xml:space="preserve">) den sista </w:t>
      </w:r>
      <w:del w:id="409" w:author="Adam Charles Turner" w:date="2021-07-09T11:34:00Z">
        <w:r w:rsidRPr="00604A2B">
          <w:rPr>
            <w:rFonts w:ascii="Calibri" w:hAnsi="Calibri"/>
            <w:szCs w:val="22"/>
          </w:rPr>
          <w:delText>mars</w:delText>
        </w:r>
      </w:del>
      <w:ins w:id="410" w:author="Adam Charles Turner" w:date="2021-07-09T11:34:00Z">
        <w:r w:rsidR="00A7263F" w:rsidRPr="00604A2B">
          <w:rPr>
            <w:rFonts w:ascii="Calibri" w:hAnsi="Calibri"/>
            <w:szCs w:val="22"/>
          </w:rPr>
          <w:t>juni</w:t>
        </w:r>
      </w:ins>
      <w:r w:rsidRPr="00604A2B">
        <w:rPr>
          <w:rFonts w:ascii="Calibri" w:hAnsi="Calibri"/>
          <w:szCs w:val="22"/>
        </w:rPr>
        <w:t xml:space="preserve"> 20</w:t>
      </w:r>
      <w:r w:rsidR="00607D61" w:rsidRPr="00604A2B">
        <w:rPr>
          <w:rFonts w:ascii="Calibri" w:hAnsi="Calibri"/>
          <w:szCs w:val="22"/>
        </w:rPr>
        <w:t>2</w:t>
      </w:r>
      <w:r w:rsidR="007B1885" w:rsidRPr="00604A2B">
        <w:rPr>
          <w:rFonts w:ascii="Calibri" w:hAnsi="Calibri"/>
          <w:szCs w:val="22"/>
        </w:rPr>
        <w:t>1</w:t>
      </w:r>
      <w:r w:rsidR="00607D61" w:rsidRPr="00604A2B">
        <w:rPr>
          <w:rFonts w:ascii="Calibri" w:hAnsi="Calibri"/>
          <w:szCs w:val="22"/>
        </w:rPr>
        <w:t>.</w:t>
      </w:r>
      <w:r w:rsidRPr="00604A2B">
        <w:rPr>
          <w:rFonts w:ascii="Calibri" w:hAnsi="Calibri"/>
          <w:szCs w:val="22"/>
        </w:rPr>
        <w:t xml:space="preserve"> Soliditeten var </w:t>
      </w:r>
      <w:del w:id="411" w:author="Adam Charles Turner" w:date="2021-07-09T11:34:00Z">
        <w:r w:rsidR="00607D61" w:rsidRPr="00604A2B">
          <w:rPr>
            <w:rFonts w:ascii="Calibri" w:hAnsi="Calibri"/>
            <w:szCs w:val="22"/>
          </w:rPr>
          <w:delText>3</w:delText>
        </w:r>
        <w:r w:rsidR="007B1885" w:rsidRPr="00604A2B">
          <w:rPr>
            <w:rFonts w:ascii="Calibri" w:hAnsi="Calibri"/>
            <w:szCs w:val="22"/>
          </w:rPr>
          <w:delText>4,4</w:delText>
        </w:r>
      </w:del>
      <w:ins w:id="412" w:author="Adam Charles Turner" w:date="2021-07-09T11:34:00Z">
        <w:r w:rsidR="00A7263F" w:rsidRPr="00604A2B">
          <w:rPr>
            <w:rFonts w:ascii="Calibri" w:hAnsi="Calibri"/>
            <w:szCs w:val="22"/>
          </w:rPr>
          <w:t>31,6</w:t>
        </w:r>
      </w:ins>
      <w:r w:rsidRPr="00604A2B">
        <w:rPr>
          <w:rFonts w:ascii="Calibri" w:hAnsi="Calibri"/>
          <w:szCs w:val="22"/>
        </w:rPr>
        <w:t xml:space="preserve"> procent (</w:t>
      </w:r>
      <w:del w:id="413" w:author="Adam Charles Turner" w:date="2021-07-09T11:34:00Z">
        <w:r w:rsidR="007B1885" w:rsidRPr="00604A2B">
          <w:rPr>
            <w:rFonts w:ascii="Calibri" w:hAnsi="Calibri"/>
            <w:szCs w:val="22"/>
          </w:rPr>
          <w:delText>35,1</w:delText>
        </w:r>
      </w:del>
      <w:ins w:id="414" w:author="Adam Charles Turner" w:date="2021-07-09T11:34:00Z">
        <w:r w:rsidR="00A7263F" w:rsidRPr="00604A2B">
          <w:rPr>
            <w:rFonts w:ascii="Calibri" w:hAnsi="Calibri"/>
            <w:szCs w:val="22"/>
          </w:rPr>
          <w:t>34,2</w:t>
        </w:r>
      </w:ins>
      <w:r w:rsidR="000D6488" w:rsidRPr="00604A2B">
        <w:rPr>
          <w:rFonts w:ascii="Calibri" w:hAnsi="Calibri"/>
          <w:szCs w:val="22"/>
        </w:rPr>
        <w:t>)</w:t>
      </w:r>
      <w:r w:rsidRPr="00604A2B">
        <w:rPr>
          <w:rFonts w:ascii="Calibri" w:hAnsi="Calibri"/>
          <w:szCs w:val="22"/>
        </w:rPr>
        <w:t xml:space="preserve">. Likvida medel uppgick till </w:t>
      </w:r>
      <w:r w:rsidR="007B1885" w:rsidRPr="00604A2B">
        <w:rPr>
          <w:rFonts w:ascii="Calibri" w:hAnsi="Calibri"/>
          <w:szCs w:val="22"/>
        </w:rPr>
        <w:t xml:space="preserve"> </w:t>
      </w:r>
      <w:del w:id="415" w:author="Adam Charles Turner" w:date="2021-07-09T11:34:00Z">
        <w:r w:rsidR="007B1885" w:rsidRPr="00604A2B">
          <w:rPr>
            <w:rFonts w:ascii="Calibri" w:hAnsi="Calibri"/>
            <w:szCs w:val="22"/>
          </w:rPr>
          <w:delText>130</w:delText>
        </w:r>
      </w:del>
      <w:ins w:id="416" w:author="Adam Charles Turner" w:date="2021-07-09T11:34:00Z">
        <w:r w:rsidR="00A7263F" w:rsidRPr="00604A2B">
          <w:rPr>
            <w:rFonts w:ascii="Calibri" w:hAnsi="Calibri"/>
            <w:szCs w:val="22"/>
          </w:rPr>
          <w:t>140</w:t>
        </w:r>
      </w:ins>
      <w:r w:rsidR="00A7263F" w:rsidRPr="00604A2B">
        <w:rPr>
          <w:rFonts w:ascii="Calibri" w:hAnsi="Calibri"/>
          <w:szCs w:val="22"/>
        </w:rPr>
        <w:t xml:space="preserve"> </w:t>
      </w:r>
      <w:r w:rsidR="00C51F0A" w:rsidRPr="00604A2B">
        <w:rPr>
          <w:rFonts w:ascii="Calibri" w:hAnsi="Calibri"/>
          <w:szCs w:val="22"/>
        </w:rPr>
        <w:t xml:space="preserve">mkr </w:t>
      </w:r>
      <w:r w:rsidRPr="00604A2B">
        <w:rPr>
          <w:rFonts w:ascii="Calibri" w:hAnsi="Calibri"/>
          <w:szCs w:val="22"/>
        </w:rPr>
        <w:t>(</w:t>
      </w:r>
      <w:del w:id="417" w:author="Adam Charles Turner" w:date="2021-07-09T11:34:00Z">
        <w:r w:rsidR="00607D61" w:rsidRPr="00604A2B">
          <w:rPr>
            <w:rFonts w:ascii="Calibri" w:hAnsi="Calibri"/>
            <w:szCs w:val="22"/>
          </w:rPr>
          <w:delText>11</w:delText>
        </w:r>
        <w:r w:rsidR="007B1885" w:rsidRPr="00604A2B">
          <w:rPr>
            <w:rFonts w:ascii="Calibri" w:hAnsi="Calibri"/>
            <w:szCs w:val="22"/>
          </w:rPr>
          <w:delText>7</w:delText>
        </w:r>
      </w:del>
      <w:ins w:id="418" w:author="Adam Charles Turner" w:date="2021-07-09T11:34:00Z">
        <w:r w:rsidR="00A7263F" w:rsidRPr="00604A2B">
          <w:rPr>
            <w:rFonts w:ascii="Calibri" w:hAnsi="Calibri"/>
            <w:szCs w:val="22"/>
          </w:rPr>
          <w:t>121</w:t>
        </w:r>
      </w:ins>
      <w:r w:rsidRPr="00604A2B">
        <w:rPr>
          <w:rFonts w:ascii="Calibri" w:hAnsi="Calibri"/>
          <w:szCs w:val="22"/>
        </w:rPr>
        <w:t xml:space="preserve">). Nettoskulden var </w:t>
      </w:r>
      <w:del w:id="419" w:author="Adam Charles Turner" w:date="2021-07-09T11:34:00Z">
        <w:r w:rsidR="00607D61" w:rsidRPr="00604A2B">
          <w:rPr>
            <w:rFonts w:ascii="Calibri" w:hAnsi="Calibri"/>
            <w:szCs w:val="22"/>
          </w:rPr>
          <w:delText>7</w:delText>
        </w:r>
        <w:r w:rsidR="007B1885" w:rsidRPr="00604A2B">
          <w:rPr>
            <w:rFonts w:ascii="Calibri" w:hAnsi="Calibri"/>
            <w:szCs w:val="22"/>
          </w:rPr>
          <w:delText>03</w:delText>
        </w:r>
      </w:del>
      <w:ins w:id="420" w:author="Adam Charles Turner" w:date="2021-07-09T11:34:00Z">
        <w:r w:rsidR="00A7263F" w:rsidRPr="00604A2B">
          <w:rPr>
            <w:rFonts w:ascii="Calibri" w:hAnsi="Calibri"/>
            <w:szCs w:val="22"/>
          </w:rPr>
          <w:t>821</w:t>
        </w:r>
      </w:ins>
      <w:r w:rsidR="00607D61" w:rsidRPr="00604A2B">
        <w:rPr>
          <w:rFonts w:ascii="Calibri" w:hAnsi="Calibri"/>
          <w:szCs w:val="22"/>
        </w:rPr>
        <w:t xml:space="preserve"> mkr (</w:t>
      </w:r>
      <w:del w:id="421" w:author="Adam Charles Turner" w:date="2021-07-09T11:34:00Z">
        <w:r w:rsidR="00811345" w:rsidRPr="00604A2B">
          <w:rPr>
            <w:rFonts w:ascii="Calibri" w:hAnsi="Calibri"/>
            <w:szCs w:val="22"/>
          </w:rPr>
          <w:delText>763</w:delText>
        </w:r>
      </w:del>
      <w:ins w:id="422" w:author="Adam Charles Turner" w:date="2021-07-09T11:34:00Z">
        <w:r w:rsidR="00A7263F" w:rsidRPr="00604A2B">
          <w:rPr>
            <w:rFonts w:ascii="Calibri" w:hAnsi="Calibri"/>
            <w:szCs w:val="22"/>
          </w:rPr>
          <w:t>740</w:t>
        </w:r>
      </w:ins>
      <w:r w:rsidR="00607D61" w:rsidRPr="00604A2B">
        <w:rPr>
          <w:rFonts w:ascii="Calibri" w:hAnsi="Calibri"/>
          <w:szCs w:val="22"/>
        </w:rPr>
        <w:t>)</w:t>
      </w:r>
      <w:r w:rsidRPr="00604A2B">
        <w:rPr>
          <w:rFonts w:ascii="Calibri" w:hAnsi="Calibri"/>
          <w:szCs w:val="22"/>
        </w:rPr>
        <w:t xml:space="preserve">. Medeltalet anställda var </w:t>
      </w:r>
      <w:del w:id="423" w:author="Adam Charles Turner" w:date="2021-07-09T11:34:00Z">
        <w:r w:rsidR="007B1885" w:rsidRPr="00604A2B">
          <w:rPr>
            <w:rFonts w:ascii="Calibri" w:hAnsi="Calibri"/>
            <w:szCs w:val="22"/>
          </w:rPr>
          <w:delText>769</w:delText>
        </w:r>
      </w:del>
      <w:ins w:id="424" w:author="Adam Charles Turner" w:date="2021-07-09T11:34:00Z">
        <w:r w:rsidR="007B1885" w:rsidRPr="00604A2B">
          <w:rPr>
            <w:rFonts w:ascii="Calibri" w:hAnsi="Calibri"/>
            <w:szCs w:val="22"/>
          </w:rPr>
          <w:t>7</w:t>
        </w:r>
        <w:r w:rsidR="00A7263F" w:rsidRPr="00604A2B">
          <w:rPr>
            <w:rFonts w:ascii="Calibri" w:hAnsi="Calibri"/>
            <w:szCs w:val="22"/>
          </w:rPr>
          <w:t>79</w:t>
        </w:r>
      </w:ins>
      <w:r w:rsidR="00607D61" w:rsidRPr="00604A2B">
        <w:rPr>
          <w:rFonts w:ascii="Calibri" w:hAnsi="Calibri"/>
          <w:szCs w:val="22"/>
        </w:rPr>
        <w:t xml:space="preserve"> </w:t>
      </w:r>
      <w:r w:rsidRPr="00604A2B">
        <w:rPr>
          <w:rFonts w:ascii="Calibri" w:hAnsi="Calibri"/>
          <w:szCs w:val="22"/>
        </w:rPr>
        <w:t>medarbetare (</w:t>
      </w:r>
      <w:del w:id="425" w:author="Adam Charles Turner" w:date="2021-07-09T11:34:00Z">
        <w:r w:rsidR="007B1885" w:rsidRPr="00604A2B">
          <w:rPr>
            <w:rFonts w:ascii="Calibri" w:hAnsi="Calibri"/>
            <w:szCs w:val="22"/>
          </w:rPr>
          <w:delText>819</w:delText>
        </w:r>
      </w:del>
      <w:ins w:id="426" w:author="Adam Charles Turner" w:date="2021-07-09T11:34:00Z">
        <w:r w:rsidR="00A7263F" w:rsidRPr="00604A2B">
          <w:rPr>
            <w:rFonts w:ascii="Calibri" w:hAnsi="Calibri"/>
            <w:szCs w:val="22"/>
          </w:rPr>
          <w:t>799</w:t>
        </w:r>
      </w:ins>
      <w:r w:rsidRPr="00604A2B">
        <w:rPr>
          <w:rFonts w:ascii="Calibri" w:hAnsi="Calibri"/>
          <w:szCs w:val="22"/>
        </w:rPr>
        <w:t>).</w:t>
      </w:r>
    </w:p>
    <w:p w14:paraId="4E49D4A8" w14:textId="77777777" w:rsidR="00754AB4" w:rsidRPr="00604A2B" w:rsidRDefault="00754AB4" w:rsidP="00754AB4">
      <w:pPr>
        <w:pStyle w:val="BodyText"/>
        <w:rPr>
          <w:ins w:id="427" w:author="Adam Charles Turner" w:date="2021-07-09T11:34:00Z"/>
          <w:rFonts w:ascii="Calibri" w:hAnsi="Calibri"/>
          <w:b/>
          <w:szCs w:val="22"/>
        </w:rPr>
      </w:pPr>
      <w:ins w:id="428" w:author="Adam Charles Turner" w:date="2021-07-09T11:34:00Z">
        <w:r w:rsidRPr="00604A2B">
          <w:rPr>
            <w:rFonts w:ascii="Calibri" w:hAnsi="Calibri"/>
            <w:b/>
            <w:szCs w:val="22"/>
          </w:rPr>
          <w:t>Emission av C-aktier</w:t>
        </w:r>
      </w:ins>
    </w:p>
    <w:p w14:paraId="5EA90972" w14:textId="113C360D" w:rsidR="004117EB" w:rsidRPr="00604A2B" w:rsidRDefault="00A77477" w:rsidP="00607D61">
      <w:pPr>
        <w:autoSpaceDE w:val="0"/>
        <w:autoSpaceDN w:val="0"/>
        <w:adjustRightInd w:val="0"/>
        <w:rPr>
          <w:ins w:id="429" w:author="Adam Charles Turner" w:date="2021-07-09T11:34:00Z"/>
          <w:rFonts w:asciiTheme="minorHAnsi" w:eastAsiaTheme="minorHAnsi" w:hAnsiTheme="minorHAnsi" w:cs="Trebuchet MS"/>
          <w:sz w:val="22"/>
          <w:szCs w:val="22"/>
        </w:rPr>
      </w:pPr>
      <w:ins w:id="430" w:author="Adam Charles Turner" w:date="2021-07-09T11:34:00Z">
        <w:r w:rsidRPr="00604A2B">
          <w:rPr>
            <w:rFonts w:ascii="Calibri" w:hAnsi="Calibri"/>
            <w:sz w:val="22"/>
            <w:szCs w:val="22"/>
          </w:rPr>
          <w:t xml:space="preserve">Styrelsen beslutade i mars </w:t>
        </w:r>
        <w:r w:rsidR="000A7588" w:rsidRPr="00604A2B">
          <w:rPr>
            <w:rFonts w:ascii="Calibri" w:hAnsi="Calibri"/>
            <w:sz w:val="22"/>
            <w:szCs w:val="22"/>
          </w:rPr>
          <w:t xml:space="preserve">2021 </w:t>
        </w:r>
        <w:r w:rsidRPr="00604A2B">
          <w:rPr>
            <w:rFonts w:ascii="Calibri" w:hAnsi="Calibri"/>
            <w:sz w:val="22"/>
            <w:szCs w:val="22"/>
          </w:rPr>
          <w:t>i enlig</w:t>
        </w:r>
        <w:r w:rsidR="00F42173" w:rsidRPr="00604A2B">
          <w:rPr>
            <w:rFonts w:ascii="Calibri" w:hAnsi="Calibri"/>
            <w:sz w:val="22"/>
            <w:szCs w:val="22"/>
          </w:rPr>
          <w:t>he</w:t>
        </w:r>
        <w:r w:rsidRPr="00604A2B">
          <w:rPr>
            <w:rFonts w:ascii="Calibri" w:hAnsi="Calibri"/>
            <w:sz w:val="22"/>
            <w:szCs w:val="22"/>
          </w:rPr>
          <w:t xml:space="preserve">t med beslut på </w:t>
        </w:r>
        <w:r w:rsidR="00754AB4" w:rsidRPr="00604A2B">
          <w:rPr>
            <w:rFonts w:ascii="Calibri" w:hAnsi="Calibri"/>
            <w:sz w:val="22"/>
            <w:szCs w:val="22"/>
          </w:rPr>
          <w:t>årsstämman 20</w:t>
        </w:r>
        <w:r w:rsidR="000A7588" w:rsidRPr="00604A2B">
          <w:rPr>
            <w:rFonts w:ascii="Calibri" w:hAnsi="Calibri"/>
            <w:sz w:val="22"/>
            <w:szCs w:val="22"/>
          </w:rPr>
          <w:t>20</w:t>
        </w:r>
        <w:r w:rsidR="00754AB4" w:rsidRPr="00604A2B">
          <w:rPr>
            <w:rFonts w:ascii="Calibri" w:hAnsi="Calibri"/>
            <w:sz w:val="22"/>
            <w:szCs w:val="22"/>
          </w:rPr>
          <w:t xml:space="preserve"> att emittera </w:t>
        </w:r>
        <w:r w:rsidR="000A7588" w:rsidRPr="00604A2B">
          <w:rPr>
            <w:rFonts w:ascii="Calibri" w:hAnsi="Calibri"/>
            <w:sz w:val="22"/>
            <w:szCs w:val="22"/>
          </w:rPr>
          <w:t>99 538</w:t>
        </w:r>
        <w:r w:rsidR="00607D61" w:rsidRPr="00604A2B">
          <w:rPr>
            <w:rFonts w:ascii="Calibri" w:hAnsi="Calibri"/>
            <w:sz w:val="22"/>
            <w:szCs w:val="22"/>
          </w:rPr>
          <w:t xml:space="preserve"> </w:t>
        </w:r>
        <w:r w:rsidR="00754AB4" w:rsidRPr="00604A2B">
          <w:rPr>
            <w:rFonts w:ascii="Calibri" w:hAnsi="Calibri"/>
            <w:sz w:val="22"/>
            <w:szCs w:val="22"/>
          </w:rPr>
          <w:t>C-aktier med ett kvotvärde av 0,33 kronor. Emissionen riktades till ett finansiellt institut och återköptes omedelbart av bolaget. De återköpta C-aktierna avses vid leverans till anställda år 202</w:t>
        </w:r>
        <w:r w:rsidR="000A7588" w:rsidRPr="00604A2B">
          <w:rPr>
            <w:rFonts w:ascii="Calibri" w:hAnsi="Calibri"/>
            <w:sz w:val="22"/>
            <w:szCs w:val="22"/>
          </w:rPr>
          <w:t>3</w:t>
        </w:r>
        <w:r w:rsidR="00754AB4" w:rsidRPr="00604A2B">
          <w:rPr>
            <w:rFonts w:ascii="Calibri" w:hAnsi="Calibri"/>
            <w:sz w:val="22"/>
            <w:szCs w:val="22"/>
          </w:rPr>
          <w:t xml:space="preserve"> omvandlas till stamaktier, i enlighet med villkoren för incitamentsprogrammet LTI </w:t>
        </w:r>
        <w:r w:rsidR="000A7588" w:rsidRPr="00604A2B">
          <w:rPr>
            <w:rFonts w:ascii="Calibri" w:hAnsi="Calibri"/>
            <w:sz w:val="22"/>
            <w:szCs w:val="22"/>
          </w:rPr>
          <w:t xml:space="preserve">2020/2023. </w:t>
        </w:r>
        <w:r w:rsidR="000D6488" w:rsidRPr="00604A2B">
          <w:rPr>
            <w:rFonts w:asciiTheme="minorHAnsi" w:eastAsiaTheme="minorHAnsi" w:hAnsiTheme="minorHAnsi" w:cs="Trebuchet MS"/>
            <w:sz w:val="22"/>
            <w:szCs w:val="22"/>
          </w:rPr>
          <w:t xml:space="preserve">Efter genomfört återköp av C-aktier uppgår antalet </w:t>
        </w:r>
        <w:r w:rsidR="004117EB" w:rsidRPr="00604A2B">
          <w:rPr>
            <w:rFonts w:asciiTheme="minorHAnsi" w:eastAsiaTheme="minorHAnsi" w:hAnsiTheme="minorHAnsi" w:cs="Trebuchet MS"/>
            <w:sz w:val="22"/>
            <w:szCs w:val="22"/>
          </w:rPr>
          <w:t xml:space="preserve">aktier till </w:t>
        </w:r>
        <w:r w:rsidR="00B40C21" w:rsidRPr="00604A2B">
          <w:rPr>
            <w:rFonts w:asciiTheme="minorHAnsi" w:eastAsiaTheme="minorHAnsi" w:hAnsiTheme="minorHAnsi" w:cs="Trebuchet MS"/>
            <w:sz w:val="22"/>
            <w:szCs w:val="22"/>
          </w:rPr>
          <w:t>28 951 938</w:t>
        </w:r>
        <w:r w:rsidR="000A7588" w:rsidRPr="00604A2B">
          <w:rPr>
            <w:rFonts w:asciiTheme="minorHAnsi" w:eastAsiaTheme="minorHAnsi" w:hAnsiTheme="minorHAnsi" w:cs="Trebuchet MS"/>
            <w:sz w:val="22"/>
            <w:szCs w:val="22"/>
          </w:rPr>
          <w:t>,</w:t>
        </w:r>
        <w:r w:rsidR="004117EB" w:rsidRPr="00604A2B">
          <w:rPr>
            <w:rFonts w:asciiTheme="minorHAnsi" w:eastAsiaTheme="minorHAnsi" w:hAnsiTheme="minorHAnsi" w:cs="Trebuchet MS"/>
            <w:sz w:val="22"/>
            <w:szCs w:val="22"/>
          </w:rPr>
          <w:t xml:space="preserve"> varav</w:t>
        </w:r>
        <w:r w:rsidR="000A7588" w:rsidRPr="00604A2B">
          <w:rPr>
            <w:rFonts w:asciiTheme="minorHAnsi" w:eastAsiaTheme="minorHAnsi" w:hAnsiTheme="minorHAnsi" w:cs="Trebuchet MS"/>
            <w:sz w:val="22"/>
            <w:szCs w:val="22"/>
          </w:rPr>
          <w:t xml:space="preserve"> </w:t>
        </w:r>
        <w:r w:rsidR="00B40C21" w:rsidRPr="00604A2B">
          <w:rPr>
            <w:rFonts w:asciiTheme="minorHAnsi" w:eastAsiaTheme="minorHAnsi" w:hAnsiTheme="minorHAnsi" w:cs="Trebuchet MS"/>
            <w:sz w:val="22"/>
            <w:szCs w:val="22"/>
          </w:rPr>
          <w:t xml:space="preserve">28 768 324 </w:t>
        </w:r>
        <w:r w:rsidR="004117EB" w:rsidRPr="00604A2B">
          <w:rPr>
            <w:rFonts w:asciiTheme="minorHAnsi" w:eastAsiaTheme="minorHAnsi" w:hAnsiTheme="minorHAnsi" w:cs="Trebuchet MS"/>
            <w:sz w:val="22"/>
            <w:szCs w:val="22"/>
          </w:rPr>
          <w:t xml:space="preserve">stamaktier och </w:t>
        </w:r>
        <w:r w:rsidR="00B40C21" w:rsidRPr="00604A2B">
          <w:rPr>
            <w:rFonts w:asciiTheme="minorHAnsi" w:eastAsiaTheme="minorHAnsi" w:hAnsiTheme="minorHAnsi" w:cs="Trebuchet MS"/>
            <w:sz w:val="22"/>
            <w:szCs w:val="22"/>
          </w:rPr>
          <w:t>183 614</w:t>
        </w:r>
        <w:r w:rsidR="000A7588" w:rsidRPr="00604A2B">
          <w:rPr>
            <w:rFonts w:asciiTheme="minorHAnsi" w:eastAsiaTheme="minorHAnsi" w:hAnsiTheme="minorHAnsi" w:cs="Trebuchet MS"/>
            <w:sz w:val="22"/>
            <w:szCs w:val="22"/>
          </w:rPr>
          <w:t xml:space="preserve"> </w:t>
        </w:r>
        <w:r w:rsidR="000D6488" w:rsidRPr="00604A2B">
          <w:rPr>
            <w:rFonts w:asciiTheme="minorHAnsi" w:eastAsiaTheme="minorHAnsi" w:hAnsiTheme="minorHAnsi" w:cs="Trebuchet MS"/>
            <w:sz w:val="22"/>
            <w:szCs w:val="22"/>
          </w:rPr>
          <w:t>C-aktier</w:t>
        </w:r>
        <w:bookmarkStart w:id="431" w:name="_Hlk18950146"/>
        <w:r w:rsidR="004117EB" w:rsidRPr="00604A2B">
          <w:rPr>
            <w:rFonts w:asciiTheme="minorHAnsi" w:eastAsiaTheme="minorHAnsi" w:hAnsiTheme="minorHAnsi" w:cs="Trebuchet MS"/>
            <w:sz w:val="22"/>
            <w:szCs w:val="22"/>
          </w:rPr>
          <w:t xml:space="preserve">, motsvarande totalt </w:t>
        </w:r>
        <w:r w:rsidR="00B40C21" w:rsidRPr="00604A2B">
          <w:rPr>
            <w:rFonts w:asciiTheme="minorHAnsi" w:eastAsiaTheme="minorHAnsi" w:hAnsiTheme="minorHAnsi" w:cs="Trebuchet MS"/>
            <w:sz w:val="22"/>
            <w:szCs w:val="22"/>
          </w:rPr>
          <w:t xml:space="preserve">28 786 685,40 </w:t>
        </w:r>
        <w:r w:rsidR="000A7588" w:rsidRPr="00604A2B">
          <w:rPr>
            <w:rFonts w:asciiTheme="minorHAnsi" w:eastAsiaTheme="minorHAnsi" w:hAnsiTheme="minorHAnsi" w:cs="Trebuchet MS"/>
            <w:sz w:val="22"/>
            <w:szCs w:val="22"/>
          </w:rPr>
          <w:t xml:space="preserve"> </w:t>
        </w:r>
        <w:r w:rsidR="00D70ED2" w:rsidRPr="00604A2B">
          <w:rPr>
            <w:rFonts w:asciiTheme="minorHAnsi" w:eastAsiaTheme="minorHAnsi" w:hAnsiTheme="minorHAnsi" w:cs="Trebuchet MS"/>
            <w:sz w:val="22"/>
            <w:szCs w:val="22"/>
          </w:rPr>
          <w:t xml:space="preserve">röster. </w:t>
        </w:r>
      </w:ins>
    </w:p>
    <w:p w14:paraId="63542FD2" w14:textId="77777777" w:rsidR="00D70ED2" w:rsidRPr="00604A2B" w:rsidRDefault="00D70ED2" w:rsidP="00607D61">
      <w:pPr>
        <w:autoSpaceDE w:val="0"/>
        <w:autoSpaceDN w:val="0"/>
        <w:adjustRightInd w:val="0"/>
        <w:rPr>
          <w:rFonts w:asciiTheme="minorHAnsi" w:eastAsiaTheme="minorHAnsi" w:hAnsiTheme="minorHAnsi" w:cs="Trebuchet MS"/>
          <w:sz w:val="22"/>
          <w:szCs w:val="22"/>
        </w:rPr>
      </w:pPr>
    </w:p>
    <w:p w14:paraId="7201753A" w14:textId="50D4881B" w:rsidR="00607D61" w:rsidRPr="00604A2B" w:rsidRDefault="00607D61" w:rsidP="00607D61">
      <w:pPr>
        <w:autoSpaceDE w:val="0"/>
        <w:autoSpaceDN w:val="0"/>
        <w:adjustRightInd w:val="0"/>
        <w:rPr>
          <w:rFonts w:asciiTheme="minorHAnsi" w:eastAsiaTheme="minorHAnsi" w:hAnsiTheme="minorHAnsi" w:cs="Trebuchet MS"/>
          <w:b/>
          <w:bCs/>
        </w:rPr>
      </w:pPr>
      <w:r w:rsidRPr="00604A2B">
        <w:rPr>
          <w:rFonts w:asciiTheme="minorHAnsi" w:eastAsiaTheme="minorHAnsi" w:hAnsiTheme="minorHAnsi" w:cs="Trebuchet MS"/>
          <w:b/>
          <w:bCs/>
        </w:rPr>
        <w:t>Viktiga händelser</w:t>
      </w:r>
    </w:p>
    <w:bookmarkEnd w:id="431"/>
    <w:p w14:paraId="46A27F5F" w14:textId="6E83D517" w:rsidR="0052286C" w:rsidRPr="00604A2B" w:rsidRDefault="0052286C" w:rsidP="0052286C">
      <w:pPr>
        <w:rPr>
          <w:rFonts w:asciiTheme="minorHAnsi" w:hAnsiTheme="minorHAnsi" w:cstheme="minorHAnsi"/>
          <w:sz w:val="22"/>
          <w:szCs w:val="22"/>
        </w:rPr>
      </w:pPr>
      <w:r w:rsidRPr="00604A2B">
        <w:rPr>
          <w:rFonts w:asciiTheme="minorHAnsi" w:hAnsiTheme="minorHAnsi" w:cstheme="minorHAnsi"/>
          <w:sz w:val="22"/>
          <w:szCs w:val="22"/>
        </w:rPr>
        <w:t xml:space="preserve">BEIJER GROUP tecknade </w:t>
      </w:r>
      <w:r w:rsidR="002B157B" w:rsidRPr="00604A2B">
        <w:rPr>
          <w:rFonts w:asciiTheme="minorHAnsi" w:hAnsiTheme="minorHAnsi" w:cstheme="minorHAnsi"/>
          <w:sz w:val="22"/>
          <w:szCs w:val="22"/>
        </w:rPr>
        <w:t>i</w:t>
      </w:r>
      <w:r w:rsidRPr="00604A2B">
        <w:rPr>
          <w:rFonts w:asciiTheme="minorHAnsi" w:hAnsiTheme="minorHAnsi" w:cstheme="minorHAnsi"/>
          <w:sz w:val="22"/>
          <w:szCs w:val="22"/>
        </w:rPr>
        <w:t xml:space="preserve"> januari 2021 genom affärsenhet</w:t>
      </w:r>
      <w:r w:rsidR="002B157B" w:rsidRPr="00604A2B">
        <w:rPr>
          <w:rFonts w:asciiTheme="minorHAnsi" w:hAnsiTheme="minorHAnsi" w:cstheme="minorHAnsi"/>
          <w:sz w:val="22"/>
          <w:szCs w:val="22"/>
        </w:rPr>
        <w:t>en</w:t>
      </w:r>
      <w:r w:rsidRPr="00604A2B">
        <w:rPr>
          <w:rFonts w:asciiTheme="minorHAnsi" w:hAnsiTheme="minorHAnsi" w:cstheme="minorHAnsi"/>
          <w:sz w:val="22"/>
          <w:szCs w:val="22"/>
        </w:rPr>
        <w:t xml:space="preserve"> Westermo ett leveransavtal om minst 25 miljoner euro (drygt 250 mkr) över en femårsperiod med tågtillverkaren Alstom. Avtalet specificerar leveranser av nätverksutrustning utifrån ett ramavtal parterna emellan. Alstom är redan en viktig kund till Westermo. Från 2021 kommer leveranserna till Alstoms tågsida successivt öka under den kommande femårsperioden.</w:t>
      </w:r>
    </w:p>
    <w:p w14:paraId="6A0A654C" w14:textId="77777777" w:rsidR="0052286C" w:rsidRPr="00604A2B" w:rsidRDefault="0052286C" w:rsidP="003C0E9B">
      <w:pPr>
        <w:pStyle w:val="Lpandetext"/>
        <w:spacing w:after="200"/>
        <w:ind w:right="142"/>
        <w:rPr>
          <w:rFonts w:asciiTheme="minorHAnsi" w:hAnsiTheme="minorHAnsi" w:cstheme="minorHAnsi"/>
          <w:iCs/>
          <w:szCs w:val="22"/>
        </w:rPr>
      </w:pPr>
    </w:p>
    <w:p w14:paraId="6A8EF100" w14:textId="478D1E08" w:rsidR="000A7588" w:rsidRDefault="003C0E9B" w:rsidP="003C0E9B">
      <w:pPr>
        <w:pStyle w:val="Lpandetext"/>
        <w:spacing w:after="200"/>
        <w:ind w:right="142"/>
        <w:rPr>
          <w:rFonts w:asciiTheme="minorHAnsi" w:hAnsiTheme="minorHAnsi" w:cstheme="minorHAnsi"/>
          <w:iCs/>
          <w:szCs w:val="22"/>
        </w:rPr>
      </w:pPr>
      <w:r w:rsidRPr="00604A2B">
        <w:rPr>
          <w:rFonts w:asciiTheme="minorHAnsi" w:hAnsiTheme="minorHAnsi" w:cstheme="minorHAnsi"/>
          <w:iCs/>
          <w:szCs w:val="22"/>
        </w:rPr>
        <w:t xml:space="preserve">BEIJER GROUP </w:t>
      </w:r>
      <w:bookmarkStart w:id="432" w:name="_Hlk495396982"/>
      <w:r w:rsidR="00C301D1" w:rsidRPr="00604A2B">
        <w:rPr>
          <w:rFonts w:asciiTheme="minorHAnsi" w:hAnsiTheme="minorHAnsi" w:cstheme="minorHAnsi"/>
          <w:iCs/>
          <w:szCs w:val="22"/>
        </w:rPr>
        <w:t xml:space="preserve">tecknade </w:t>
      </w:r>
      <w:r w:rsidR="00216946" w:rsidRPr="00604A2B">
        <w:rPr>
          <w:rFonts w:asciiTheme="minorHAnsi" w:hAnsiTheme="minorHAnsi" w:cstheme="minorHAnsi"/>
          <w:iCs/>
          <w:szCs w:val="22"/>
        </w:rPr>
        <w:t xml:space="preserve">i mars </w:t>
      </w:r>
      <w:r w:rsidR="000A7588" w:rsidRPr="00604A2B">
        <w:rPr>
          <w:rFonts w:asciiTheme="minorHAnsi" w:hAnsiTheme="minorHAnsi" w:cstheme="minorHAnsi"/>
          <w:iCs/>
          <w:szCs w:val="22"/>
        </w:rPr>
        <w:t xml:space="preserve">2021 </w:t>
      </w:r>
      <w:r w:rsidR="00216946" w:rsidRPr="00604A2B">
        <w:rPr>
          <w:rFonts w:asciiTheme="minorHAnsi" w:hAnsiTheme="minorHAnsi" w:cstheme="minorHAnsi"/>
          <w:iCs/>
          <w:szCs w:val="22"/>
        </w:rPr>
        <w:t xml:space="preserve">genom affärsenheten Westermo </w:t>
      </w:r>
      <w:r w:rsidR="00C301D1" w:rsidRPr="00604A2B">
        <w:rPr>
          <w:rFonts w:asciiTheme="minorHAnsi" w:hAnsiTheme="minorHAnsi" w:cstheme="minorHAnsi"/>
          <w:iCs/>
          <w:szCs w:val="22"/>
        </w:rPr>
        <w:t xml:space="preserve">ett avtal </w:t>
      </w:r>
      <w:r w:rsidR="000A7588" w:rsidRPr="00604A2B">
        <w:rPr>
          <w:rFonts w:asciiTheme="minorHAnsi" w:hAnsiTheme="minorHAnsi" w:cstheme="minorHAnsi"/>
          <w:iCs/>
          <w:szCs w:val="22"/>
        </w:rPr>
        <w:t xml:space="preserve">om </w:t>
      </w:r>
      <w:r w:rsidR="005E0E7C" w:rsidRPr="00604A2B">
        <w:rPr>
          <w:rFonts w:asciiTheme="minorHAnsi" w:hAnsiTheme="minorHAnsi" w:cstheme="minorHAnsi"/>
          <w:iCs/>
          <w:szCs w:val="22"/>
        </w:rPr>
        <w:t>f</w:t>
      </w:r>
      <w:r w:rsidR="000A7588" w:rsidRPr="00604A2B">
        <w:rPr>
          <w:rFonts w:asciiTheme="minorHAnsi" w:hAnsiTheme="minorHAnsi" w:cstheme="minorHAnsi"/>
          <w:iCs/>
          <w:szCs w:val="22"/>
        </w:rPr>
        <w:t>örvärv av 100 procent av det tyska bolaget ELTEC Elek</w:t>
      </w:r>
      <w:r w:rsidR="005E0E7C" w:rsidRPr="00604A2B">
        <w:rPr>
          <w:rFonts w:asciiTheme="minorHAnsi" w:hAnsiTheme="minorHAnsi" w:cstheme="minorHAnsi"/>
          <w:iCs/>
          <w:szCs w:val="22"/>
        </w:rPr>
        <w:t>t</w:t>
      </w:r>
      <w:r w:rsidR="000A7588" w:rsidRPr="00604A2B">
        <w:rPr>
          <w:rFonts w:asciiTheme="minorHAnsi" w:hAnsiTheme="minorHAnsi" w:cstheme="minorHAnsi"/>
          <w:iCs/>
          <w:szCs w:val="22"/>
        </w:rPr>
        <w:t>ronik AG. ELTEC är ett innovativ</w:t>
      </w:r>
      <w:r w:rsidR="005E0E7C" w:rsidRPr="00604A2B">
        <w:rPr>
          <w:rFonts w:asciiTheme="minorHAnsi" w:hAnsiTheme="minorHAnsi" w:cstheme="minorHAnsi"/>
          <w:iCs/>
          <w:szCs w:val="22"/>
        </w:rPr>
        <w:t>t</w:t>
      </w:r>
      <w:r w:rsidR="000A7588" w:rsidRPr="00604A2B">
        <w:rPr>
          <w:rFonts w:asciiTheme="minorHAnsi" w:hAnsiTheme="minorHAnsi" w:cstheme="minorHAnsi"/>
          <w:iCs/>
          <w:szCs w:val="22"/>
        </w:rPr>
        <w:t xml:space="preserve"> teknologibolag inom kommunikationslösningar till uppkopplade tåg. </w:t>
      </w:r>
      <w:r w:rsidR="005E0E7C" w:rsidRPr="00604A2B">
        <w:rPr>
          <w:rFonts w:asciiTheme="minorHAnsi" w:hAnsiTheme="minorHAnsi" w:cstheme="minorHAnsi"/>
          <w:iCs/>
          <w:szCs w:val="22"/>
        </w:rPr>
        <w:t xml:space="preserve">Bolaget är specialiserat på trådlösa kommunikationslösningar på passagerarinformation, infotainment och Wi-Fi-nätverk för  passagerare. Bland bolagets kunder återfinns Europas största tågoperatörer och systemintegratörer inom uppkopplade tåg. ELTEC har cirka 35 medarbetare och en försäljning på 65 mkr på årsbasis. ELTEC kompletterar Westermos verksamhet inom tågsidan. Köpeskillingen uppgick till 10,5 miljoner </w:t>
      </w:r>
      <w:r w:rsidR="005E0E7C" w:rsidRPr="00604A2B">
        <w:rPr>
          <w:rFonts w:asciiTheme="minorHAnsi" w:hAnsiTheme="minorHAnsi" w:cstheme="minorHAnsi"/>
          <w:iCs/>
          <w:szCs w:val="22"/>
        </w:rPr>
        <w:lastRenderedPageBreak/>
        <w:t>euro på skuldfri basis och finansierades genom koncernens befintliga finansieringsavtal. Förvärvet slutfördes den 1 april 2021 och bolaget ingår i Westermos och koncernens räkenskaper från den 1 april 2021.</w:t>
      </w:r>
      <w:r w:rsidR="003C7924" w:rsidRPr="00604A2B">
        <w:rPr>
          <w:rFonts w:asciiTheme="minorHAnsi" w:hAnsiTheme="minorHAnsi" w:cstheme="minorHAnsi"/>
          <w:iCs/>
          <w:szCs w:val="22"/>
        </w:rPr>
        <w:t xml:space="preserve"> ELTEC kommer att ha begränsad påverkan på BEIJER </w:t>
      </w:r>
      <w:del w:id="433" w:author="Adam Charles Turner" w:date="2021-07-09T11:34:00Z">
        <w:r w:rsidR="003C7924" w:rsidRPr="00604A2B">
          <w:rPr>
            <w:rFonts w:asciiTheme="minorHAnsi" w:hAnsiTheme="minorHAnsi" w:cstheme="minorHAnsi"/>
            <w:iCs/>
            <w:szCs w:val="22"/>
          </w:rPr>
          <w:delText>GROUPS</w:delText>
        </w:r>
      </w:del>
      <w:proofErr w:type="spellStart"/>
      <w:ins w:id="434" w:author="Adam Charles Turner" w:date="2021-07-09T11:34:00Z">
        <w:r w:rsidR="003C7924" w:rsidRPr="00604A2B">
          <w:rPr>
            <w:rFonts w:asciiTheme="minorHAnsi" w:hAnsiTheme="minorHAnsi" w:cstheme="minorHAnsi"/>
            <w:iCs/>
            <w:szCs w:val="22"/>
          </w:rPr>
          <w:t>GROUP</w:t>
        </w:r>
        <w:r w:rsidR="00B40C21" w:rsidRPr="00604A2B">
          <w:rPr>
            <w:rFonts w:asciiTheme="minorHAnsi" w:hAnsiTheme="minorHAnsi" w:cstheme="minorHAnsi"/>
            <w:iCs/>
            <w:szCs w:val="22"/>
          </w:rPr>
          <w:t>s</w:t>
        </w:r>
      </w:ins>
      <w:proofErr w:type="spellEnd"/>
      <w:r w:rsidR="003C7924" w:rsidRPr="00604A2B">
        <w:rPr>
          <w:rFonts w:asciiTheme="minorHAnsi" w:hAnsiTheme="minorHAnsi" w:cstheme="minorHAnsi"/>
          <w:iCs/>
          <w:szCs w:val="22"/>
        </w:rPr>
        <w:t xml:space="preserve"> resultat under 2021 men förväntas bidra från 2022 och framåt i linje med Westermos lönsamhetsnivå.</w:t>
      </w:r>
    </w:p>
    <w:bookmarkEnd w:id="432"/>
    <w:p w14:paraId="0BC5F273" w14:textId="77777777" w:rsidR="007539C6" w:rsidRPr="00754AB4" w:rsidRDefault="007539C6" w:rsidP="0001596E">
      <w:pPr>
        <w:rPr>
          <w:del w:id="435" w:author="Adam Charles Turner" w:date="2021-07-09T11:34:00Z"/>
          <w:rFonts w:ascii="Calibri" w:hAnsi="Calibri"/>
          <w:sz w:val="22"/>
          <w:szCs w:val="22"/>
        </w:rPr>
      </w:pPr>
    </w:p>
    <w:p w14:paraId="43F2DB93" w14:textId="77777777" w:rsidR="0001596E" w:rsidRPr="0001596E" w:rsidRDefault="0001596E" w:rsidP="00B82B9B">
      <w:pPr>
        <w:rPr>
          <w:del w:id="436" w:author="Adam Charles Turner" w:date="2021-07-09T11:34:00Z"/>
          <w:rFonts w:ascii="Calibri" w:hAnsi="Calibri"/>
          <w:sz w:val="22"/>
          <w:szCs w:val="22"/>
        </w:rPr>
      </w:pPr>
    </w:p>
    <w:p w14:paraId="56DE8046" w14:textId="77777777" w:rsidR="00B82B9B" w:rsidRPr="0001596E" w:rsidRDefault="00B82B9B" w:rsidP="00BA766F">
      <w:pPr>
        <w:rPr>
          <w:del w:id="437" w:author="Adam Charles Turner" w:date="2021-07-09T11:34:00Z"/>
          <w:rFonts w:ascii="Calibri" w:hAnsi="Calibri"/>
          <w:sz w:val="22"/>
          <w:szCs w:val="22"/>
        </w:rPr>
      </w:pPr>
    </w:p>
    <w:p w14:paraId="30EBF085" w14:textId="77777777" w:rsidR="003F5003" w:rsidRPr="00BA766F" w:rsidRDefault="003F5003" w:rsidP="00BA766F">
      <w:pPr>
        <w:rPr>
          <w:del w:id="438" w:author="Adam Charles Turner" w:date="2021-07-09T11:34:00Z"/>
          <w:rFonts w:ascii="Calibri" w:hAnsi="Calibri"/>
          <w:sz w:val="22"/>
          <w:szCs w:val="22"/>
        </w:rPr>
      </w:pPr>
    </w:p>
    <w:p w14:paraId="6676F827" w14:textId="77777777" w:rsidR="00BA766F" w:rsidRPr="00BA766F" w:rsidRDefault="00BA766F" w:rsidP="00BA766F">
      <w:pPr>
        <w:rPr>
          <w:del w:id="439" w:author="Adam Charles Turner" w:date="2021-07-09T11:34:00Z"/>
          <w:rFonts w:ascii="Calibri" w:hAnsi="Calibri"/>
          <w:b/>
          <w:sz w:val="22"/>
          <w:szCs w:val="22"/>
        </w:rPr>
      </w:pPr>
    </w:p>
    <w:p w14:paraId="12C3D715" w14:textId="77777777" w:rsidR="007539C6" w:rsidRPr="00754AB4" w:rsidRDefault="007539C6" w:rsidP="0001596E">
      <w:pPr>
        <w:rPr>
          <w:rFonts w:ascii="Calibri" w:hAnsi="Calibri"/>
          <w:sz w:val="22"/>
          <w:rPrChange w:id="440" w:author="Adam Charles Turner" w:date="2021-07-09T11:34:00Z">
            <w:rPr/>
          </w:rPrChange>
        </w:rPr>
      </w:pPr>
    </w:p>
    <w:sectPr w:rsidR="007539C6" w:rsidRPr="00754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674"/>
    <w:multiLevelType w:val="hybridMultilevel"/>
    <w:tmpl w:val="8F44C0DE"/>
    <w:lvl w:ilvl="0" w:tplc="3B3238F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1B376AD"/>
    <w:multiLevelType w:val="hybridMultilevel"/>
    <w:tmpl w:val="3522DC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E44578F"/>
    <w:multiLevelType w:val="hybridMultilevel"/>
    <w:tmpl w:val="DF5A31A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Charles Turner">
    <w15:presenceInfo w15:providerId="Windows Live" w15:userId="346c7bc8cd10c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1D"/>
    <w:rsid w:val="00005B97"/>
    <w:rsid w:val="0001388D"/>
    <w:rsid w:val="0001596E"/>
    <w:rsid w:val="00030288"/>
    <w:rsid w:val="00036D1B"/>
    <w:rsid w:val="00037A5B"/>
    <w:rsid w:val="00043C7C"/>
    <w:rsid w:val="00047B32"/>
    <w:rsid w:val="00060231"/>
    <w:rsid w:val="00061282"/>
    <w:rsid w:val="00063A87"/>
    <w:rsid w:val="0006658C"/>
    <w:rsid w:val="000721AA"/>
    <w:rsid w:val="00087A0E"/>
    <w:rsid w:val="000925F9"/>
    <w:rsid w:val="00096E2C"/>
    <w:rsid w:val="000A26F5"/>
    <w:rsid w:val="000A7588"/>
    <w:rsid w:val="000B71D5"/>
    <w:rsid w:val="000D1207"/>
    <w:rsid w:val="000D2C98"/>
    <w:rsid w:val="000D3E2D"/>
    <w:rsid w:val="000D6488"/>
    <w:rsid w:val="000E08C0"/>
    <w:rsid w:val="000F580B"/>
    <w:rsid w:val="00114842"/>
    <w:rsid w:val="00120340"/>
    <w:rsid w:val="00133F48"/>
    <w:rsid w:val="00140CC6"/>
    <w:rsid w:val="00142447"/>
    <w:rsid w:val="00161037"/>
    <w:rsid w:val="00163FE8"/>
    <w:rsid w:val="001708C6"/>
    <w:rsid w:val="00171B2F"/>
    <w:rsid w:val="001733EF"/>
    <w:rsid w:val="00174E78"/>
    <w:rsid w:val="001826F5"/>
    <w:rsid w:val="00184BB8"/>
    <w:rsid w:val="00190C4A"/>
    <w:rsid w:val="001A345C"/>
    <w:rsid w:val="001A3FD1"/>
    <w:rsid w:val="001B342D"/>
    <w:rsid w:val="001B5555"/>
    <w:rsid w:val="001C33EA"/>
    <w:rsid w:val="001C78BE"/>
    <w:rsid w:val="001E496F"/>
    <w:rsid w:val="001E50FA"/>
    <w:rsid w:val="001F0C57"/>
    <w:rsid w:val="001F4388"/>
    <w:rsid w:val="00200F01"/>
    <w:rsid w:val="002011FF"/>
    <w:rsid w:val="002163D1"/>
    <w:rsid w:val="00216946"/>
    <w:rsid w:val="00216F15"/>
    <w:rsid w:val="002410A5"/>
    <w:rsid w:val="00244219"/>
    <w:rsid w:val="002451B2"/>
    <w:rsid w:val="00251B97"/>
    <w:rsid w:val="00252707"/>
    <w:rsid w:val="00253D9A"/>
    <w:rsid w:val="00262D30"/>
    <w:rsid w:val="00276128"/>
    <w:rsid w:val="00287391"/>
    <w:rsid w:val="002A07AD"/>
    <w:rsid w:val="002A5DF6"/>
    <w:rsid w:val="002B157B"/>
    <w:rsid w:val="002B2816"/>
    <w:rsid w:val="002B4568"/>
    <w:rsid w:val="002B4A6A"/>
    <w:rsid w:val="002E6697"/>
    <w:rsid w:val="002F6AB4"/>
    <w:rsid w:val="002F75CF"/>
    <w:rsid w:val="00305B83"/>
    <w:rsid w:val="00311946"/>
    <w:rsid w:val="00322725"/>
    <w:rsid w:val="0032319A"/>
    <w:rsid w:val="0032455E"/>
    <w:rsid w:val="0033524D"/>
    <w:rsid w:val="003429DE"/>
    <w:rsid w:val="0034351F"/>
    <w:rsid w:val="003653C6"/>
    <w:rsid w:val="003777A0"/>
    <w:rsid w:val="00380C2F"/>
    <w:rsid w:val="003A2934"/>
    <w:rsid w:val="003A2F33"/>
    <w:rsid w:val="003B35FD"/>
    <w:rsid w:val="003B5FFC"/>
    <w:rsid w:val="003B6B28"/>
    <w:rsid w:val="003C0E9B"/>
    <w:rsid w:val="003C7924"/>
    <w:rsid w:val="003D4800"/>
    <w:rsid w:val="003D5E47"/>
    <w:rsid w:val="003F4B8A"/>
    <w:rsid w:val="003F5003"/>
    <w:rsid w:val="003F5CCD"/>
    <w:rsid w:val="00404222"/>
    <w:rsid w:val="00404BC7"/>
    <w:rsid w:val="004116B9"/>
    <w:rsid w:val="004117EB"/>
    <w:rsid w:val="004120C8"/>
    <w:rsid w:val="004151E8"/>
    <w:rsid w:val="00416AB6"/>
    <w:rsid w:val="004222E9"/>
    <w:rsid w:val="00446D2C"/>
    <w:rsid w:val="0048464A"/>
    <w:rsid w:val="004A07B5"/>
    <w:rsid w:val="004A3F1D"/>
    <w:rsid w:val="004B2588"/>
    <w:rsid w:val="004C40E6"/>
    <w:rsid w:val="004C61FA"/>
    <w:rsid w:val="004D34C2"/>
    <w:rsid w:val="00506199"/>
    <w:rsid w:val="005127E0"/>
    <w:rsid w:val="005141F8"/>
    <w:rsid w:val="0052286C"/>
    <w:rsid w:val="00527A2B"/>
    <w:rsid w:val="00542E80"/>
    <w:rsid w:val="005715E1"/>
    <w:rsid w:val="005749F9"/>
    <w:rsid w:val="00580ED0"/>
    <w:rsid w:val="00582270"/>
    <w:rsid w:val="005850B9"/>
    <w:rsid w:val="00591433"/>
    <w:rsid w:val="005931C9"/>
    <w:rsid w:val="005A4540"/>
    <w:rsid w:val="005D388E"/>
    <w:rsid w:val="005D3BCD"/>
    <w:rsid w:val="005D62E7"/>
    <w:rsid w:val="005E0E7C"/>
    <w:rsid w:val="005E1745"/>
    <w:rsid w:val="005E589A"/>
    <w:rsid w:val="005F61ED"/>
    <w:rsid w:val="00604A2B"/>
    <w:rsid w:val="00607D61"/>
    <w:rsid w:val="00611A64"/>
    <w:rsid w:val="006347AA"/>
    <w:rsid w:val="006360BB"/>
    <w:rsid w:val="0063683F"/>
    <w:rsid w:val="0063745E"/>
    <w:rsid w:val="0064512C"/>
    <w:rsid w:val="00650F78"/>
    <w:rsid w:val="00671F20"/>
    <w:rsid w:val="00672950"/>
    <w:rsid w:val="006951D8"/>
    <w:rsid w:val="006C23A4"/>
    <w:rsid w:val="006C6FB1"/>
    <w:rsid w:val="006E086D"/>
    <w:rsid w:val="006E533A"/>
    <w:rsid w:val="006F261C"/>
    <w:rsid w:val="006F43C5"/>
    <w:rsid w:val="0071659F"/>
    <w:rsid w:val="0072274B"/>
    <w:rsid w:val="0072348F"/>
    <w:rsid w:val="00723CE3"/>
    <w:rsid w:val="00725A4D"/>
    <w:rsid w:val="00743E78"/>
    <w:rsid w:val="007463D3"/>
    <w:rsid w:val="007539C6"/>
    <w:rsid w:val="00754AB4"/>
    <w:rsid w:val="00755C71"/>
    <w:rsid w:val="00766DC3"/>
    <w:rsid w:val="007731AA"/>
    <w:rsid w:val="0078131D"/>
    <w:rsid w:val="0078278B"/>
    <w:rsid w:val="00782ABF"/>
    <w:rsid w:val="00785315"/>
    <w:rsid w:val="00790CBC"/>
    <w:rsid w:val="00795B6E"/>
    <w:rsid w:val="007A1A10"/>
    <w:rsid w:val="007A747E"/>
    <w:rsid w:val="007B1073"/>
    <w:rsid w:val="007B1885"/>
    <w:rsid w:val="007C4DD0"/>
    <w:rsid w:val="007C4E8C"/>
    <w:rsid w:val="007C5B58"/>
    <w:rsid w:val="007C7357"/>
    <w:rsid w:val="007D4C69"/>
    <w:rsid w:val="007E3867"/>
    <w:rsid w:val="007E674E"/>
    <w:rsid w:val="007F47E7"/>
    <w:rsid w:val="00807C65"/>
    <w:rsid w:val="00811345"/>
    <w:rsid w:val="00825831"/>
    <w:rsid w:val="008267B5"/>
    <w:rsid w:val="0083140B"/>
    <w:rsid w:val="00841F72"/>
    <w:rsid w:val="008529AA"/>
    <w:rsid w:val="0085341B"/>
    <w:rsid w:val="008602CB"/>
    <w:rsid w:val="00882C10"/>
    <w:rsid w:val="00885BCB"/>
    <w:rsid w:val="008864F3"/>
    <w:rsid w:val="008952D0"/>
    <w:rsid w:val="008A55FB"/>
    <w:rsid w:val="008A7FA9"/>
    <w:rsid w:val="008C5B9C"/>
    <w:rsid w:val="008F32BA"/>
    <w:rsid w:val="00912216"/>
    <w:rsid w:val="009133E1"/>
    <w:rsid w:val="00916759"/>
    <w:rsid w:val="0091713D"/>
    <w:rsid w:val="00921915"/>
    <w:rsid w:val="00923647"/>
    <w:rsid w:val="00923C86"/>
    <w:rsid w:val="009259B4"/>
    <w:rsid w:val="009278FC"/>
    <w:rsid w:val="00934654"/>
    <w:rsid w:val="00935617"/>
    <w:rsid w:val="00947A99"/>
    <w:rsid w:val="00957F8A"/>
    <w:rsid w:val="00970213"/>
    <w:rsid w:val="0097448D"/>
    <w:rsid w:val="00986478"/>
    <w:rsid w:val="00997CD0"/>
    <w:rsid w:val="009C35AA"/>
    <w:rsid w:val="009C6E45"/>
    <w:rsid w:val="009D56D2"/>
    <w:rsid w:val="009D7EE8"/>
    <w:rsid w:val="009E47A7"/>
    <w:rsid w:val="009F07A8"/>
    <w:rsid w:val="009F0C15"/>
    <w:rsid w:val="009F777C"/>
    <w:rsid w:val="00A00A8D"/>
    <w:rsid w:val="00A22033"/>
    <w:rsid w:val="00A370BC"/>
    <w:rsid w:val="00A40256"/>
    <w:rsid w:val="00A46008"/>
    <w:rsid w:val="00A61B02"/>
    <w:rsid w:val="00A6228A"/>
    <w:rsid w:val="00A67828"/>
    <w:rsid w:val="00A7263F"/>
    <w:rsid w:val="00A72EE6"/>
    <w:rsid w:val="00A77477"/>
    <w:rsid w:val="00A81BEB"/>
    <w:rsid w:val="00A85BEF"/>
    <w:rsid w:val="00A93D1E"/>
    <w:rsid w:val="00A96D2E"/>
    <w:rsid w:val="00AA34AE"/>
    <w:rsid w:val="00AA6BD8"/>
    <w:rsid w:val="00AB56EC"/>
    <w:rsid w:val="00AB7C7F"/>
    <w:rsid w:val="00AC3317"/>
    <w:rsid w:val="00AC39A4"/>
    <w:rsid w:val="00AD12CF"/>
    <w:rsid w:val="00AE2164"/>
    <w:rsid w:val="00AE6364"/>
    <w:rsid w:val="00AF1079"/>
    <w:rsid w:val="00AF5E55"/>
    <w:rsid w:val="00AF72D7"/>
    <w:rsid w:val="00B052C3"/>
    <w:rsid w:val="00B12DBE"/>
    <w:rsid w:val="00B34A2D"/>
    <w:rsid w:val="00B36E35"/>
    <w:rsid w:val="00B37115"/>
    <w:rsid w:val="00B378BC"/>
    <w:rsid w:val="00B40C21"/>
    <w:rsid w:val="00B60054"/>
    <w:rsid w:val="00B65C0E"/>
    <w:rsid w:val="00B66BD5"/>
    <w:rsid w:val="00B82B9B"/>
    <w:rsid w:val="00B92961"/>
    <w:rsid w:val="00BA766F"/>
    <w:rsid w:val="00BA7FC8"/>
    <w:rsid w:val="00BB3ED6"/>
    <w:rsid w:val="00BC568B"/>
    <w:rsid w:val="00BD5B85"/>
    <w:rsid w:val="00BE05B3"/>
    <w:rsid w:val="00BF6A4D"/>
    <w:rsid w:val="00C00FFD"/>
    <w:rsid w:val="00C01431"/>
    <w:rsid w:val="00C121BB"/>
    <w:rsid w:val="00C12D87"/>
    <w:rsid w:val="00C214B8"/>
    <w:rsid w:val="00C27825"/>
    <w:rsid w:val="00C301D1"/>
    <w:rsid w:val="00C47939"/>
    <w:rsid w:val="00C51F0A"/>
    <w:rsid w:val="00C53051"/>
    <w:rsid w:val="00C62B1B"/>
    <w:rsid w:val="00C640C0"/>
    <w:rsid w:val="00C6552B"/>
    <w:rsid w:val="00C862B6"/>
    <w:rsid w:val="00C8681F"/>
    <w:rsid w:val="00C9103A"/>
    <w:rsid w:val="00CA1AE3"/>
    <w:rsid w:val="00CB1E32"/>
    <w:rsid w:val="00CB2FE9"/>
    <w:rsid w:val="00CC5345"/>
    <w:rsid w:val="00CD2134"/>
    <w:rsid w:val="00CD213C"/>
    <w:rsid w:val="00CD4597"/>
    <w:rsid w:val="00D01F40"/>
    <w:rsid w:val="00D02E98"/>
    <w:rsid w:val="00D0412B"/>
    <w:rsid w:val="00D138CC"/>
    <w:rsid w:val="00D22899"/>
    <w:rsid w:val="00D31A86"/>
    <w:rsid w:val="00D3606A"/>
    <w:rsid w:val="00D41896"/>
    <w:rsid w:val="00D453DD"/>
    <w:rsid w:val="00D457FA"/>
    <w:rsid w:val="00D70ED2"/>
    <w:rsid w:val="00D72CF6"/>
    <w:rsid w:val="00D868BC"/>
    <w:rsid w:val="00DA22B5"/>
    <w:rsid w:val="00DA68B0"/>
    <w:rsid w:val="00DC4F6F"/>
    <w:rsid w:val="00DC592A"/>
    <w:rsid w:val="00DD4481"/>
    <w:rsid w:val="00DE3954"/>
    <w:rsid w:val="00DF02C1"/>
    <w:rsid w:val="00DF6D1B"/>
    <w:rsid w:val="00E050F6"/>
    <w:rsid w:val="00E10824"/>
    <w:rsid w:val="00E13853"/>
    <w:rsid w:val="00E24348"/>
    <w:rsid w:val="00E418B9"/>
    <w:rsid w:val="00E51043"/>
    <w:rsid w:val="00E73921"/>
    <w:rsid w:val="00E95BFB"/>
    <w:rsid w:val="00E96FD7"/>
    <w:rsid w:val="00EA38EC"/>
    <w:rsid w:val="00EB6C05"/>
    <w:rsid w:val="00EC0D85"/>
    <w:rsid w:val="00EC21F6"/>
    <w:rsid w:val="00EC66A1"/>
    <w:rsid w:val="00ED1BD8"/>
    <w:rsid w:val="00EE69F4"/>
    <w:rsid w:val="00EE7014"/>
    <w:rsid w:val="00F021BA"/>
    <w:rsid w:val="00F04A83"/>
    <w:rsid w:val="00F10208"/>
    <w:rsid w:val="00F10CFD"/>
    <w:rsid w:val="00F162EC"/>
    <w:rsid w:val="00F369C8"/>
    <w:rsid w:val="00F36E18"/>
    <w:rsid w:val="00F40F4F"/>
    <w:rsid w:val="00F410C3"/>
    <w:rsid w:val="00F41364"/>
    <w:rsid w:val="00F42173"/>
    <w:rsid w:val="00F452B2"/>
    <w:rsid w:val="00F4567D"/>
    <w:rsid w:val="00F738E6"/>
    <w:rsid w:val="00F80A37"/>
    <w:rsid w:val="00F865FD"/>
    <w:rsid w:val="00F90003"/>
    <w:rsid w:val="00F91ABC"/>
    <w:rsid w:val="00F931D4"/>
    <w:rsid w:val="00F9693C"/>
    <w:rsid w:val="00F976E5"/>
    <w:rsid w:val="00FA3F52"/>
    <w:rsid w:val="00FD1948"/>
    <w:rsid w:val="00FE3477"/>
    <w:rsid w:val="00FF0F7A"/>
    <w:rsid w:val="00FF45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ECB0"/>
  <w15:docId w15:val="{58D5A59C-DCA4-41CA-BDD5-A7255566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1F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54AB4"/>
    <w:pPr>
      <w:spacing w:after="120"/>
      <w:ind w:right="1133"/>
    </w:pPr>
    <w:rPr>
      <w:rFonts w:ascii="Arial" w:hAnsi="Arial"/>
      <w:sz w:val="22"/>
      <w:szCs w:val="20"/>
    </w:rPr>
  </w:style>
  <w:style w:type="character" w:customStyle="1" w:styleId="BodyTextChar">
    <w:name w:val="Body Text Char"/>
    <w:basedOn w:val="DefaultParagraphFont"/>
    <w:link w:val="BodyText"/>
    <w:rsid w:val="00754AB4"/>
    <w:rPr>
      <w:rFonts w:ascii="Arial" w:eastAsia="Times New Roman" w:hAnsi="Arial" w:cs="Times New Roman"/>
      <w:szCs w:val="20"/>
    </w:rPr>
  </w:style>
  <w:style w:type="paragraph" w:styleId="Title">
    <w:name w:val="Title"/>
    <w:basedOn w:val="Normal"/>
    <w:next w:val="Normal"/>
    <w:link w:val="TitleChar"/>
    <w:uiPriority w:val="10"/>
    <w:qFormat/>
    <w:rsid w:val="00D228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899"/>
    <w:rPr>
      <w:rFonts w:asciiTheme="majorHAnsi" w:eastAsiaTheme="majorEastAsia" w:hAnsiTheme="majorHAnsi" w:cstheme="majorBidi"/>
      <w:spacing w:val="-10"/>
      <w:kern w:val="28"/>
      <w:sz w:val="56"/>
      <w:szCs w:val="56"/>
    </w:rPr>
  </w:style>
  <w:style w:type="paragraph" w:customStyle="1" w:styleId="Ingress">
    <w:name w:val="Ingress"/>
    <w:basedOn w:val="Normal"/>
    <w:next w:val="Lpandetext"/>
    <w:rsid w:val="003C0E9B"/>
    <w:pPr>
      <w:spacing w:before="120" w:after="240"/>
    </w:pPr>
    <w:rPr>
      <w:rFonts w:ascii="Garamond" w:hAnsi="Garamond"/>
      <w:i/>
      <w:szCs w:val="20"/>
    </w:rPr>
  </w:style>
  <w:style w:type="paragraph" w:customStyle="1" w:styleId="Lpandetext">
    <w:name w:val="Löpande text"/>
    <w:basedOn w:val="Normal"/>
    <w:rsid w:val="003C0E9B"/>
    <w:pPr>
      <w:spacing w:after="120"/>
    </w:pPr>
    <w:rPr>
      <w:rFonts w:ascii="Garamond" w:hAnsi="Garamond"/>
      <w:sz w:val="22"/>
      <w:szCs w:val="20"/>
    </w:rPr>
  </w:style>
  <w:style w:type="paragraph" w:styleId="BalloonText">
    <w:name w:val="Balloon Text"/>
    <w:basedOn w:val="Normal"/>
    <w:link w:val="BalloonTextChar"/>
    <w:uiPriority w:val="99"/>
    <w:semiHidden/>
    <w:unhideWhenUsed/>
    <w:rsid w:val="006F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3C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5F61ED"/>
    <w:rPr>
      <w:sz w:val="16"/>
      <w:szCs w:val="16"/>
    </w:rPr>
  </w:style>
  <w:style w:type="paragraph" w:styleId="CommentText">
    <w:name w:val="annotation text"/>
    <w:basedOn w:val="Normal"/>
    <w:link w:val="CommentTextChar"/>
    <w:uiPriority w:val="99"/>
    <w:semiHidden/>
    <w:unhideWhenUsed/>
    <w:rsid w:val="005F61ED"/>
    <w:rPr>
      <w:sz w:val="20"/>
      <w:szCs w:val="20"/>
    </w:rPr>
  </w:style>
  <w:style w:type="character" w:customStyle="1" w:styleId="CommentTextChar">
    <w:name w:val="Comment Text Char"/>
    <w:basedOn w:val="DefaultParagraphFont"/>
    <w:link w:val="CommentText"/>
    <w:uiPriority w:val="99"/>
    <w:semiHidden/>
    <w:rsid w:val="005F61E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F61ED"/>
    <w:rPr>
      <w:b/>
      <w:bCs/>
    </w:rPr>
  </w:style>
  <w:style w:type="character" w:customStyle="1" w:styleId="CommentSubjectChar">
    <w:name w:val="Comment Subject Char"/>
    <w:basedOn w:val="CommentTextChar"/>
    <w:link w:val="CommentSubject"/>
    <w:uiPriority w:val="99"/>
    <w:semiHidden/>
    <w:rsid w:val="005F61ED"/>
    <w:rPr>
      <w:rFonts w:ascii="Times New Roman" w:eastAsia="Times New Roman" w:hAnsi="Times New Roman" w:cs="Times New Roman"/>
      <w:b/>
      <w:bCs/>
      <w:sz w:val="20"/>
      <w:szCs w:val="20"/>
    </w:rPr>
  </w:style>
  <w:style w:type="paragraph" w:styleId="ListParagraph">
    <w:name w:val="List Paragraph"/>
    <w:basedOn w:val="Normal"/>
    <w:uiPriority w:val="34"/>
    <w:qFormat/>
    <w:rsid w:val="00B92961"/>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3800</Words>
  <Characters>21660</Characters>
  <Application>Microsoft Office Word</Application>
  <DocSecurity>0</DocSecurity>
  <Lines>180</Lines>
  <Paragraphs>50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 carlsson</dc:creator>
  <cp:lastModifiedBy>Adam Charles Turner</cp:lastModifiedBy>
  <cp:revision>5</cp:revision>
  <cp:lastPrinted>2021-07-09T08:03:00Z</cp:lastPrinted>
  <dcterms:created xsi:type="dcterms:W3CDTF">2021-07-09T10:31:00Z</dcterms:created>
  <dcterms:modified xsi:type="dcterms:W3CDTF">2021-07-22T12:35:00Z</dcterms:modified>
</cp:coreProperties>
</file>